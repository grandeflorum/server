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val="0"/>
        <w:topLinePunct w:val="0"/>
        <w:autoSpaceDE/>
        <w:autoSpaceDN/>
        <w:bidi w:val="0"/>
        <w:adjustRightInd/>
        <w:snapToGrid/>
        <w:ind w:firstLine="4760" w:firstLineChars="170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b/>
          <w:bCs/>
          <w:sz w:val="30"/>
          <w:szCs w:val="30"/>
        </w:rPr>
        <w:t>：</w:t>
      </w:r>
      <w:r>
        <w:rPr>
          <w:rFonts w:hint="eastAsia" w:ascii="宋体" w:hAnsi="宋体" w:eastAsia="宋体" w:cs="宋体"/>
          <w:b/>
          <w:bCs/>
          <w:sz w:val="30"/>
          <w:szCs w:val="30"/>
          <w:lang w:val="en-US" w:eastAsia="zh-CN"/>
        </w:rPr>
        <w:t>${ht1}</w:t>
      </w: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b/>
          <w:bCs/>
          <w:sz w:val="30"/>
          <w:szCs w:val="30"/>
          <w:u w:val="single"/>
          <w:lang w:val="en-US" w:eastAsia="zh-CN"/>
        </w:rPr>
        <w:t>${ht2}</w:t>
      </w:r>
      <w:r>
        <w:rPr>
          <w:rFonts w:hint="eastAsia" w:ascii="宋体" w:hAnsi="宋体" w:eastAsia="宋体" w:cs="宋体"/>
          <w:sz w:val="30"/>
          <w:szCs w:val="30"/>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720" w:lineRule="auto"/>
        <w:ind w:left="1260" w:leftChars="0" w:firstLine="420" w:firstLineChars="0"/>
        <w:jc w:val="left"/>
        <w:textAlignment w:val="auto"/>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b/>
          <w:bCs/>
          <w:sz w:val="30"/>
          <w:szCs w:val="30"/>
          <w:u w:val="single"/>
          <w:lang w:val="en-US" w:eastAsia="zh-CN"/>
        </w:rPr>
        <w:t>${ht3}</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ind w:left="2100" w:leftChars="0" w:firstLine="420" w:firstLineChars="0"/>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both"/>
        <w:textAlignment w:val="auto"/>
        <w:rPr>
          <w:rFonts w:hint="eastAsia" w:ascii="宋体" w:hAnsi="宋体" w:eastAsia="宋体" w:cs="宋体"/>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28"/>
          <w:szCs w:val="28"/>
        </w:rPr>
      </w:pPr>
      <w:bookmarkStart w:id="3" w:name="_GoBack"/>
      <w:bookmarkEnd w:id="3"/>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目 录</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说明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专业术语解释</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第一章合同当事人</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第二章商品房基本状况</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第三章商品房价款</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w:t>
      </w:r>
      <w:r>
        <w:rPr>
          <w:rFonts w:hint="eastAsia" w:ascii="宋体" w:hAnsi="宋体" w:eastAsia="宋体" w:cs="宋体"/>
          <w:sz w:val="28"/>
          <w:szCs w:val="28"/>
          <w:lang w:val="en-US" w:eastAsia="zh-CN"/>
        </w:rPr>
        <w:t>不动产</w:t>
      </w:r>
      <w:r>
        <w:rPr>
          <w:rFonts w:hint="eastAsia" w:ascii="宋体" w:hAnsi="宋体" w:eastAsia="宋体" w:cs="宋体"/>
          <w:sz w:val="28"/>
          <w:szCs w:val="28"/>
        </w:rPr>
        <w:t>登记</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sectPr>
          <w:footerReference r:id="rId4" w:type="default"/>
          <w:pgSz w:w="11906" w:h="16838"/>
          <w:pgMar w:top="1440" w:right="1800" w:bottom="1440" w:left="1800" w:header="851" w:footer="992" w:gutter="0"/>
          <w:pgNumType w:fmt="decimal" w:start="2"/>
          <w:cols w:space="425" w:num="1"/>
          <w:docGrid w:type="lines" w:linePitch="312" w:charSpace="0"/>
        </w:sect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0"/>
          <w:szCs w:val="40"/>
        </w:rPr>
      </w:pPr>
      <w:r>
        <w:rPr>
          <w:rFonts w:hint="eastAsia" w:ascii="宋体" w:hAnsi="宋体" w:eastAsia="宋体" w:cs="宋体"/>
          <w:b/>
          <w:bCs/>
          <w:sz w:val="40"/>
          <w:szCs w:val="40"/>
        </w:rPr>
        <w:t>说 明</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sz w:val="44"/>
          <w:szCs w:val="44"/>
        </w:rPr>
      </w:pP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0"/>
          <w:szCs w:val="40"/>
        </w:rPr>
      </w:pPr>
      <w:r>
        <w:rPr>
          <w:rFonts w:hint="eastAsia" w:ascii="宋体" w:hAnsi="宋体" w:eastAsia="宋体" w:cs="宋体"/>
          <w:b/>
          <w:bCs/>
          <w:sz w:val="40"/>
          <w:szCs w:val="40"/>
        </w:rPr>
        <w:t>专业术语解释</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登记：是指</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登记机构依法将房屋权利和其他应当记载的事项在</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登记簿上予以记载的行为。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lang w:val="en-US" w:eastAsia="zh-CN"/>
        </w:rPr>
        <w:t>不动产</w:t>
      </w:r>
      <w:r>
        <w:rPr>
          <w:rFonts w:hint="eastAsia" w:ascii="宋体" w:hAnsi="宋体" w:eastAsia="宋体" w:cs="宋体"/>
          <w:sz w:val="24"/>
          <w:szCs w:val="24"/>
        </w:rPr>
        <w:t>转移登记：是指商品房所有权从出卖人转移至买受人所办理的登记类型。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登记机构：是指直辖市、市、县人民政府</w:t>
      </w:r>
      <w:r>
        <w:rPr>
          <w:rFonts w:hint="eastAsia" w:ascii="宋体" w:hAnsi="宋体" w:cs="宋体"/>
          <w:color w:val="auto"/>
          <w:sz w:val="24"/>
          <w:szCs w:val="24"/>
          <w:lang w:val="en-US" w:eastAsia="zh-CN"/>
        </w:rPr>
        <w:t>自然资源</w:t>
      </w:r>
      <w:r>
        <w:rPr>
          <w:rFonts w:hint="eastAsia" w:ascii="宋体" w:hAnsi="宋体" w:eastAsia="宋体" w:cs="宋体"/>
          <w:sz w:val="24"/>
          <w:szCs w:val="24"/>
        </w:rPr>
        <w:t>主管部门或者其设置的负责</w:t>
      </w:r>
      <w:r>
        <w:rPr>
          <w:rFonts w:hint="eastAsia" w:ascii="宋体" w:hAnsi="宋体" w:eastAsia="宋体" w:cs="宋体"/>
          <w:sz w:val="24"/>
          <w:szCs w:val="24"/>
          <w:lang w:val="en-US" w:eastAsia="zh-CN"/>
        </w:rPr>
        <w:t>不动产</w:t>
      </w:r>
      <w:r>
        <w:rPr>
          <w:rFonts w:hint="eastAsia" w:ascii="宋体" w:hAnsi="宋体" w:eastAsia="宋体" w:cs="宋体"/>
          <w:sz w:val="24"/>
          <w:szCs w:val="24"/>
        </w:rPr>
        <w:t>登记工作的机构。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${jf1}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${jf2}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${jf3}</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b/>
          <w:bCs/>
          <w:sz w:val="24"/>
          <w:szCs w:val="24"/>
          <w:u w:val="single"/>
          <w:lang w:val="en-US" w:eastAsia="zh-CN"/>
        </w:rPr>
        <w:t>${jf4}</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b/>
          <w:bCs/>
          <w:sz w:val="24"/>
          <w:szCs w:val="24"/>
          <w:u w:val="single"/>
          <w:lang w:val="en-US" w:eastAsia="zh-CN"/>
        </w:rPr>
        <w:t xml:space="preserve">${jf5}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b/>
          <w:bCs/>
          <w:sz w:val="24"/>
          <w:szCs w:val="24"/>
          <w:u w:val="single"/>
          <w:lang w:val="en-US" w:eastAsia="zh-CN"/>
        </w:rPr>
        <w:t xml:space="preserve">${jf6}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${jf7}</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b/>
          <w:bCs/>
          <w:sz w:val="24"/>
          <w:szCs w:val="24"/>
          <w:u w:val="single"/>
          <w:lang w:val="en-US" w:eastAsia="zh-CN"/>
        </w:rPr>
        <w:t xml:space="preserve">${jf8}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${jf9}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b/>
          <w:bCs/>
          <w:sz w:val="24"/>
          <w:szCs w:val="24"/>
          <w:u w:val="single"/>
          <w:lang w:val="en-US" w:eastAsia="zh-CN"/>
        </w:rPr>
        <w:t xml:space="preserve"> ${jf10}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${jf11}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${jf12}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b/>
          <w:bCs/>
          <w:sz w:val="24"/>
          <w:szCs w:val="24"/>
          <w:u w:val="single"/>
          <w:lang w:val="en-US" w:eastAsia="zh-CN"/>
        </w:rPr>
        <w:t xml:space="preserve"> ${jf13}</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b/>
          <w:bCs/>
          <w:sz w:val="24"/>
          <w:szCs w:val="24"/>
          <w:u w:val="single"/>
          <w:lang w:val="en-US" w:eastAsia="zh-CN"/>
        </w:rPr>
        <w:t xml:space="preserve">${jf14}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b/>
          <w:bCs/>
          <w:sz w:val="24"/>
          <w:szCs w:val="24"/>
          <w:u w:val="single"/>
          <w:lang w:val="en-US" w:eastAsia="zh-CN"/>
        </w:rPr>
        <w:t xml:space="preserve"> ${jf15}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${jf16}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b/>
          <w:bCs/>
          <w:sz w:val="24"/>
          <w:szCs w:val="24"/>
          <w:u w:val="single"/>
          <w:lang w:val="en-US" w:eastAsia="zh-CN"/>
        </w:rPr>
        <w:t xml:space="preserve">${yf1}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b/>
          <w:bCs/>
          <w:sz w:val="24"/>
          <w:szCs w:val="24"/>
          <w:u w:val="single"/>
          <w:lang w:val="en-US" w:eastAsia="zh-CN"/>
        </w:rPr>
        <w:t xml:space="preserve">${yf2}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b/>
          <w:bCs/>
          <w:sz w:val="24"/>
          <w:szCs w:val="24"/>
          <w:u w:val="single"/>
          <w:lang w:val="en-US" w:eastAsia="zh-CN"/>
        </w:rPr>
        <w:t xml:space="preserve">${yf3}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u w:val="none"/>
          <w:lang w:val="en-US" w:eastAsia="zh-CN"/>
        </w:rPr>
        <w:t>${yf4}</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证号：</w:t>
      </w:r>
      <w:r>
        <w:rPr>
          <w:rFonts w:hint="eastAsia" w:ascii="宋体" w:hAnsi="宋体" w:eastAsia="宋体" w:cs="宋体"/>
          <w:b/>
          <w:bCs/>
          <w:sz w:val="24"/>
          <w:szCs w:val="24"/>
          <w:u w:val="single"/>
          <w:lang w:val="en-US" w:eastAsia="zh-CN"/>
        </w:rPr>
        <w:t xml:space="preserve">${yf5}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b/>
          <w:bCs/>
          <w:sz w:val="24"/>
          <w:szCs w:val="24"/>
          <w:u w:val="single"/>
          <w:lang w:val="en-US" w:eastAsia="zh-CN"/>
        </w:rPr>
        <w:t xml:space="preserve"> ${yf6}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，性别：</w:t>
      </w:r>
      <w:r>
        <w:rPr>
          <w:rFonts w:hint="eastAsia" w:ascii="宋体" w:hAnsi="宋体" w:eastAsia="宋体" w:cs="宋体"/>
          <w:b/>
          <w:bCs/>
          <w:sz w:val="24"/>
          <w:szCs w:val="24"/>
          <w:u w:val="single"/>
          <w:lang w:val="en-US" w:eastAsia="zh-CN"/>
        </w:rPr>
        <w:t xml:space="preserve"> ${yf7}</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 ${yf8}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 ${yf9}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${yf10}</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b/>
          <w:bCs/>
          <w:sz w:val="24"/>
          <w:szCs w:val="24"/>
          <w:u w:val="single"/>
          <w:lang w:val="en-US" w:eastAsia="zh-CN"/>
        </w:rPr>
        <w:t xml:space="preserve"> ${yf11}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b/>
          <w:bCs/>
          <w:sz w:val="24"/>
          <w:szCs w:val="24"/>
          <w:u w:val="single"/>
          <w:lang w:val="en-US" w:eastAsia="zh-CN"/>
        </w:rPr>
        <w:t xml:space="preserve"> ${yf12}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none"/>
          <w:lang w:val="en-US" w:eastAsia="zh-CN"/>
        </w:rPr>
        <w:t xml:space="preserve"> </w:t>
      </w:r>
      <w:r>
        <w:rPr>
          <w:rFonts w:hint="eastAsia" w:ascii="宋体" w:hAnsi="宋体" w:eastAsia="宋体" w:cs="宋体"/>
          <w:b/>
          <w:bCs/>
          <w:sz w:val="24"/>
          <w:szCs w:val="24"/>
          <w:u w:val="none"/>
          <w:lang w:val="en-US" w:eastAsia="zh-CN"/>
        </w:rPr>
        <w:t>${yf13}</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证号：</w:t>
      </w:r>
      <w:r>
        <w:rPr>
          <w:rFonts w:hint="eastAsia" w:ascii="宋体" w:hAnsi="宋体" w:eastAsia="宋体" w:cs="宋体"/>
          <w:b/>
          <w:bCs/>
          <w:sz w:val="24"/>
          <w:szCs w:val="24"/>
          <w:u w:val="single"/>
          <w:lang w:val="en-US" w:eastAsia="zh-CN"/>
        </w:rPr>
        <w:t xml:space="preserve"> ${yf14}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b/>
          <w:bCs/>
          <w:sz w:val="24"/>
          <w:szCs w:val="24"/>
          <w:u w:val="single"/>
          <w:lang w:val="en-US" w:eastAsia="zh-CN"/>
        </w:rPr>
        <w:t xml:space="preserve"> ${yf15}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，性别：</w:t>
      </w:r>
      <w:r>
        <w:rPr>
          <w:rFonts w:hint="eastAsia" w:ascii="宋体" w:hAnsi="宋体" w:eastAsia="宋体" w:cs="宋体"/>
          <w:b/>
          <w:bCs/>
          <w:sz w:val="24"/>
          <w:szCs w:val="24"/>
          <w:u w:val="single"/>
          <w:lang w:val="en-US" w:eastAsia="zh-CN"/>
        </w:rPr>
        <w:t xml:space="preserve"> ${yf16}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b/>
          <w:bCs/>
          <w:sz w:val="24"/>
          <w:szCs w:val="24"/>
          <w:u w:val="single"/>
          <w:lang w:val="en-US" w:eastAsia="zh-CN"/>
        </w:rPr>
        <w:t xml:space="preserve"> ${yf17}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b/>
          <w:bCs/>
          <w:sz w:val="24"/>
          <w:szCs w:val="24"/>
          <w:u w:val="single"/>
          <w:lang w:val="en-US" w:eastAsia="zh-CN"/>
        </w:rPr>
        <w:t xml:space="preserve"> ${yf18}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b/>
          <w:bCs/>
          <w:sz w:val="24"/>
          <w:szCs w:val="24"/>
          <w:u w:val="single"/>
          <w:lang w:val="en-US" w:eastAsia="zh-CN"/>
        </w:rPr>
        <w:t xml:space="preserve"> ${yf19}</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keepNext w:val="0"/>
        <w:keepLines w:val="0"/>
        <w:pageBreakBefore w:val="0"/>
        <w:widowControl w:val="0"/>
        <w:kinsoku/>
        <w:wordWrap w:val="0"/>
        <w:overflowPunct w:val="0"/>
        <w:topLinePunct w:val="0"/>
        <w:autoSpaceDE/>
        <w:autoSpaceDN/>
        <w:bidi w:val="0"/>
        <w:adjustRightInd/>
        <w:snapToGrid/>
        <w:spacing w:line="240" w:lineRule="auto"/>
        <w:ind w:firstLine="482" w:firstLineChars="200"/>
        <w:textAlignment w:val="auto"/>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pPr>
      <w:r>
        <w:rPr>
          <w:rFonts w:hint="eastAsia"/>
          <w:lang w:val="en-US" w:eastAsia="zh-CN"/>
        </w:rPr>
        <w:t>1.</w:t>
      </w:r>
      <w:r>
        <w:t>出卖人以【出让】【划拨】【</w:t>
      </w:r>
      <w:r>
        <w:rPr>
          <w:rFonts w:hint="eastAsia"/>
          <w:u w:val="single"/>
        </w:rPr>
        <w:t xml:space="preserve"> </w:t>
      </w:r>
      <w:r>
        <w:rPr>
          <w:rFonts w:hint="eastAsia"/>
          <w:b/>
          <w:bCs/>
          <w:u w:val="single"/>
          <w:lang w:val="en-US" w:eastAsia="zh-CN"/>
        </w:rPr>
        <w:t>${d1t1}</w:t>
      </w:r>
      <w:r>
        <w:rPr>
          <w:rFonts w:hint="eastAsia"/>
          <w:u w:val="single"/>
        </w:rPr>
        <w:t xml:space="preserve">     </w:t>
      </w:r>
      <w:r>
        <w:t>】方式取得</w:t>
      </w:r>
      <w:r>
        <w:rPr>
          <w:rFonts w:hint="eastAsia"/>
        </w:rPr>
        <w:t>坐</w:t>
      </w:r>
      <w:r>
        <w:t>落于</w:t>
      </w:r>
      <w:r>
        <w:rPr>
          <w:rFonts w:hint="eastAsia"/>
          <w:u w:val="single"/>
        </w:rPr>
        <w:t xml:space="preserve"> </w:t>
      </w:r>
      <w:r>
        <w:rPr>
          <w:rFonts w:hint="eastAsia"/>
          <w:b/>
          <w:bCs/>
          <w:u w:val="single"/>
          <w:lang w:val="en-US" w:eastAsia="zh-CN"/>
        </w:rPr>
        <w:t>${d1t2}</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t>地块的</w:t>
      </w:r>
      <w:r>
        <w:rPr>
          <w:rFonts w:hint="eastAsia"/>
        </w:rPr>
        <w:t>建设用地</w:t>
      </w:r>
      <w:r>
        <w:t>使用权。该地块【</w:t>
      </w:r>
      <w:r>
        <w:rPr>
          <w:rFonts w:hint="eastAsia" w:ascii="宋体" w:hAnsi="宋体" w:eastAsia="宋体" w:cs="宋体"/>
          <w:sz w:val="24"/>
          <w:szCs w:val="24"/>
          <w:lang w:val="en-US" w:eastAsia="zh-CN"/>
        </w:rPr>
        <w:t>不动产</w:t>
      </w:r>
      <w:r>
        <w:rPr>
          <w:rFonts w:hint="eastAsia"/>
        </w:rPr>
        <w:t>权</w:t>
      </w:r>
      <w:r>
        <w:t>证号】【</w:t>
      </w:r>
      <w:r>
        <w:rPr>
          <w:rFonts w:hint="eastAsia"/>
          <w:u w:val="single"/>
        </w:rPr>
        <w:t xml:space="preserve"> </w:t>
      </w:r>
      <w:r>
        <w:rPr>
          <w:rFonts w:hint="eastAsia"/>
          <w:b/>
          <w:bCs/>
          <w:u w:val="single"/>
          <w:lang w:val="en-US" w:eastAsia="zh-CN"/>
        </w:rPr>
        <w:t>${d1t3}</w:t>
      </w:r>
      <w:r>
        <w:rPr>
          <w:rFonts w:hint="eastAsia"/>
          <w:b/>
          <w:bCs/>
          <w:u w:val="single"/>
        </w:rPr>
        <w:t xml:space="preserve"> </w:t>
      </w:r>
      <w:r>
        <w:rPr>
          <w:rFonts w:hint="eastAsia"/>
          <w:b/>
          <w:bCs/>
          <w:u w:val="single"/>
          <w:lang w:val="en-US" w:eastAsia="zh-CN"/>
        </w:rPr>
        <w:t xml:space="preserve"> </w:t>
      </w:r>
      <w:r>
        <w:rPr>
          <w:rFonts w:hint="eastAsia"/>
          <w:u w:val="single"/>
        </w:rPr>
        <w:t xml:space="preserve">    </w:t>
      </w:r>
      <w:r>
        <w:t>】为</w:t>
      </w:r>
      <w:r>
        <w:rPr>
          <w:rFonts w:hint="eastAsia"/>
          <w:u w:val="single"/>
        </w:rPr>
        <w:t xml:space="preserve">   </w:t>
      </w:r>
      <w:r>
        <w:rPr>
          <w:rFonts w:hint="eastAsia"/>
          <w:b/>
          <w:bCs/>
          <w:u w:val="single"/>
          <w:lang w:val="en-US" w:eastAsia="zh-CN"/>
        </w:rPr>
        <w:t>${d1t4}</w:t>
      </w:r>
      <w:r>
        <w:rPr>
          <w:rFonts w:hint="eastAsia"/>
          <w:b/>
          <w:bCs/>
          <w:u w:val="single"/>
        </w:rPr>
        <w:t xml:space="preserve">  </w:t>
      </w:r>
      <w:r>
        <w:rPr>
          <w:rFonts w:hint="eastAsia"/>
          <w:u w:val="single"/>
        </w:rPr>
        <w:t xml:space="preserve">        </w:t>
      </w:r>
      <w:r>
        <w:t>，土地使用权面积为</w:t>
      </w:r>
      <w:r>
        <w:rPr>
          <w:rFonts w:hint="eastAsia"/>
          <w:u w:val="single"/>
        </w:rPr>
        <w:t xml:space="preserve">  </w:t>
      </w:r>
      <w:r>
        <w:rPr>
          <w:rFonts w:hint="eastAsia"/>
          <w:b/>
          <w:bCs/>
          <w:u w:val="single"/>
          <w:lang w:val="en-US" w:eastAsia="zh-CN"/>
        </w:rPr>
        <w:t>${d1t5}</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b/>
          <w:bCs/>
          <w:u w:val="single"/>
          <w:lang w:val="en-US" w:eastAsia="zh-CN"/>
        </w:rPr>
        <w:t>${d1t5}</w:t>
      </w:r>
      <w:r>
        <w:rPr>
          <w:rFonts w:hint="eastAsia"/>
          <w:b/>
          <w:bCs/>
          <w:u w:val="single"/>
        </w:rPr>
        <w:t xml:space="preserve"> </w:t>
      </w:r>
      <w:r>
        <w:rPr>
          <w:rFonts w:hint="eastAsia"/>
          <w:u w:val="single"/>
          <w:lang w:val="en-US" w:eastAsia="zh-CN"/>
        </w:rPr>
        <w:t xml:space="preserve">   </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b/>
          <w:bCs/>
          <w:u w:val="single"/>
        </w:rPr>
        <w:t xml:space="preserve"> </w:t>
      </w:r>
      <w:r>
        <w:rPr>
          <w:rFonts w:hint="eastAsia"/>
          <w:b/>
          <w:bCs/>
          <w:u w:val="single"/>
          <w:lang w:val="en-US" w:eastAsia="zh-CN"/>
        </w:rPr>
        <w:t>${d1t6}</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Style w:val="9"/>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lang w:val="en-US" w:eastAsia="zh-CN"/>
        </w:rPr>
        <w:t>${d1t7}</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${d1t8}</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${d1t9}</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pPr>
      <w:r>
        <w:rPr>
          <w:rFonts w:hint="eastAsia"/>
          <w:lang w:val="en-US" w:eastAsia="zh-CN"/>
        </w:rPr>
        <w:t>1.</w:t>
      </w:r>
      <w:r>
        <w:t>该商品房的</w:t>
      </w:r>
      <w:r>
        <w:rPr>
          <w:rFonts w:hint="eastAsia"/>
        </w:rPr>
        <w:t>规划</w:t>
      </w:r>
      <w:r>
        <w:t>用途为【住宅】【办公】【商业】【</w:t>
      </w:r>
      <w:r>
        <w:rPr>
          <w:rFonts w:hint="eastAsia"/>
          <w:b/>
          <w:bCs/>
          <w:u w:val="single"/>
          <w:lang w:val="en-US" w:eastAsia="zh-CN"/>
        </w:rPr>
        <w:t>${d3t1}</w:t>
      </w:r>
      <w:r>
        <w:rPr>
          <w:rFonts w:hint="eastAsia"/>
          <w:b/>
          <w:bCs/>
          <w:u w:val="single"/>
        </w:rPr>
        <w:t xml:space="preserve"> </w:t>
      </w:r>
      <w:r>
        <w:rPr>
          <w:rFonts w:hint="eastAsia"/>
          <w:u w:val="single"/>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firstLine="480" w:firstLineChars="200"/>
        <w:jc w:val="left"/>
        <w:textAlignment w:val="auto"/>
      </w:pPr>
      <w:r>
        <w:rPr>
          <w:rFonts w:hint="eastAsia"/>
          <w:lang w:val="en-US" w:eastAsia="zh-CN"/>
        </w:rPr>
        <w:t>2.</w:t>
      </w:r>
      <w:r>
        <w:t>该商品房所在楼栋的主体建筑结构为</w:t>
      </w:r>
      <w:r>
        <w:rPr>
          <w:rFonts w:hint="eastAsia"/>
          <w:b/>
          <w:bCs/>
          <w:u w:val="single"/>
          <w:lang w:val="en-US" w:eastAsia="zh-CN"/>
        </w:rPr>
        <w:t>${d3t2}</w:t>
      </w:r>
      <w:r>
        <w:rPr>
          <w:rFonts w:hint="eastAsia"/>
          <w:u w:val="single"/>
          <w:lang w:val="en-US" w:eastAsia="zh-CN"/>
        </w:rPr>
        <w:t xml:space="preserve">        </w:t>
      </w:r>
      <w:r>
        <w:rPr>
          <w:rFonts w:hint="eastAsia"/>
        </w:rPr>
        <w:t>，</w:t>
      </w:r>
      <w:r>
        <w:t>建筑层数为</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0"/>
        <w:jc w:val="left"/>
        <w:textAlignment w:val="auto"/>
      </w:pPr>
      <w:r>
        <w:rPr>
          <w:rFonts w:hint="eastAsia"/>
          <w:b/>
          <w:bCs/>
          <w:u w:val="single"/>
          <w:lang w:val="en-US" w:eastAsia="zh-CN"/>
        </w:rPr>
        <w:t>${d3t3}</w:t>
      </w:r>
      <w:r>
        <w:rPr>
          <w:b/>
          <w:bCs/>
          <w:u w:val="single"/>
        </w:rPr>
        <w:t xml:space="preserve"> </w:t>
      </w:r>
      <w:r>
        <w:rPr>
          <w:rFonts w:hint="eastAsia"/>
          <w:u w:val="single"/>
          <w:lang w:val="en-US" w:eastAsia="zh-CN"/>
        </w:rPr>
        <w:t xml:space="preserve">   </w:t>
      </w:r>
      <w:r>
        <w:t>层，其中地上</w:t>
      </w:r>
      <w:r>
        <w:rPr>
          <w:rFonts w:hint="eastAsia"/>
          <w:b/>
          <w:bCs/>
          <w:u w:val="single"/>
          <w:lang w:val="en-US" w:eastAsia="zh-CN"/>
        </w:rPr>
        <w:t xml:space="preserve">${d3t4} </w:t>
      </w:r>
      <w:r>
        <w:rPr>
          <w:rFonts w:hint="eastAsia"/>
          <w:u w:val="single"/>
          <w:lang w:val="en-US" w:eastAsia="zh-CN"/>
        </w:rPr>
        <w:t xml:space="preserve">  </w:t>
      </w:r>
      <w:r>
        <w:t>层，地下</w:t>
      </w:r>
      <w:r>
        <w:rPr>
          <w:rFonts w:hint="eastAsia"/>
          <w:b/>
          <w:bCs/>
          <w:u w:val="single"/>
          <w:lang w:val="en-US" w:eastAsia="zh-CN"/>
        </w:rPr>
        <w:t>${d3t5}</w:t>
      </w:r>
      <w:r>
        <w:rPr>
          <w:rFonts w:hint="eastAsia"/>
          <w:u w:val="single"/>
          <w:lang w:val="en-US" w:eastAsia="zh-CN"/>
        </w:rPr>
        <w:t xml:space="preserve">   </w:t>
      </w:r>
      <w:r>
        <w:t>层。</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firstLine="482"/>
        <w:jc w:val="left"/>
        <w:textAlignment w:val="auto"/>
      </w:pPr>
      <w:r>
        <w:rPr>
          <w:rFonts w:hint="eastAsia"/>
          <w:lang w:val="en-US" w:eastAsia="zh-CN"/>
        </w:rPr>
        <w:t>3.</w:t>
      </w:r>
      <w:r>
        <w:t>该商品房为第一条规定项目中的</w:t>
      </w:r>
      <w:r>
        <w:rPr>
          <w:rFonts w:hint="eastAsia" w:cs="宋体"/>
          <w:snapToGrid w:val="0"/>
          <w:u w:val="single"/>
        </w:rPr>
        <w:t xml:space="preserve"> </w:t>
      </w:r>
      <w:r>
        <w:rPr>
          <w:rFonts w:hint="eastAsia" w:cs="宋体"/>
          <w:b/>
          <w:bCs/>
          <w:snapToGrid w:val="0"/>
          <w:u w:val="single"/>
          <w:lang w:val="en-US" w:eastAsia="zh-CN"/>
        </w:rPr>
        <w:t>${d3t6}</w:t>
      </w:r>
      <w:r>
        <w:rPr>
          <w:rFonts w:hint="eastAsia" w:cs="宋体"/>
          <w:snapToGrid w:val="0"/>
          <w:u w:val="single"/>
        </w:rPr>
        <w:t xml:space="preserve">             </w:t>
      </w:r>
      <w:r>
        <w:t>【幢】【座】【</w:t>
      </w:r>
      <w:r>
        <w:rPr>
          <w:rFonts w:hint="eastAsia"/>
          <w:u w:val="single"/>
        </w:rPr>
        <w:t xml:space="preserve"> </w:t>
      </w:r>
      <w:r>
        <w:rPr>
          <w:rFonts w:hint="eastAsia"/>
          <w:b/>
          <w:bCs/>
          <w:u w:val="single"/>
        </w:rPr>
        <w:t xml:space="preserve"> </w:t>
      </w:r>
      <w:r>
        <w:rPr>
          <w:rFonts w:hint="eastAsia"/>
          <w:b/>
          <w:bCs/>
          <w:u w:val="single"/>
          <w:lang w:val="en-US" w:eastAsia="zh-CN"/>
        </w:rPr>
        <w:t>${d3t7}</w:t>
      </w:r>
      <w:r>
        <w:rPr>
          <w:rFonts w:hint="eastAsia"/>
          <w:b/>
          <w:bCs/>
          <w:u w:val="single"/>
        </w:rPr>
        <w:t xml:space="preserve"> </w:t>
      </w:r>
      <w:r>
        <w:rPr>
          <w:rFonts w:hint="eastAsia"/>
          <w:u w:val="single"/>
        </w:rPr>
        <w:t xml:space="preserve">   </w:t>
      </w:r>
      <w:r>
        <w:t>】</w:t>
      </w:r>
      <w:r>
        <w:rPr>
          <w:rFonts w:hint="eastAsia"/>
          <w:u w:val="single"/>
          <w:lang w:val="en-US" w:eastAsia="zh-CN"/>
        </w:rPr>
        <w:t xml:space="preserve"> </w:t>
      </w:r>
      <w:r>
        <w:rPr>
          <w:rFonts w:hint="eastAsia"/>
          <w:b/>
          <w:bCs/>
          <w:u w:val="single"/>
          <w:lang w:val="en-US" w:eastAsia="zh-CN"/>
        </w:rPr>
        <w:t>${d3t8}</w:t>
      </w:r>
      <w:r>
        <w:rPr>
          <w:rFonts w:hint="eastAsia"/>
          <w:u w:val="single"/>
          <w:lang w:val="en-US" w:eastAsia="zh-CN"/>
        </w:rPr>
        <w:t xml:space="preserve">  </w:t>
      </w:r>
      <w:r>
        <w:t>单元</w:t>
      </w:r>
      <w:r>
        <w:rPr>
          <w:rFonts w:hint="eastAsia"/>
          <w:u w:val="single"/>
          <w:lang w:val="en-US" w:eastAsia="zh-CN"/>
        </w:rPr>
        <w:t xml:space="preserve"> </w:t>
      </w:r>
      <w:r>
        <w:rPr>
          <w:rFonts w:hint="eastAsia"/>
          <w:b/>
          <w:bCs/>
          <w:u w:val="single"/>
          <w:lang w:val="en-US" w:eastAsia="zh-CN"/>
        </w:rPr>
        <w:t>${d3t9}</w:t>
      </w:r>
      <w:r>
        <w:rPr>
          <w:rFonts w:hint="eastAsia"/>
          <w:u w:val="single"/>
          <w:lang w:val="en-US" w:eastAsia="zh-CN"/>
        </w:rPr>
        <w:t xml:space="preserve">  </w:t>
      </w:r>
      <w:r>
        <w:t>层</w:t>
      </w:r>
      <w:r>
        <w:rPr>
          <w:rFonts w:hint="eastAsia"/>
          <w:u w:val="single"/>
          <w:lang w:val="en-US" w:eastAsia="zh-CN"/>
        </w:rPr>
        <w:t xml:space="preserve"> </w:t>
      </w:r>
      <w:r>
        <w:rPr>
          <w:rFonts w:hint="eastAsia"/>
          <w:b/>
          <w:bCs/>
          <w:u w:val="single"/>
          <w:lang w:val="en-US" w:eastAsia="zh-CN"/>
        </w:rPr>
        <w:t xml:space="preserve">${d3t10} </w:t>
      </w:r>
      <w:r>
        <w:rPr>
          <w:rFonts w:hint="eastAsia"/>
          <w:u w:val="single"/>
          <w:lang w:val="en-US" w:eastAsia="zh-CN"/>
        </w:rPr>
        <w:t xml:space="preserve"> </w:t>
      </w:r>
      <w:r>
        <w:t>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ind w:firstLine="482"/>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该商品房的房产测绘机构为</w:t>
      </w:r>
      <w:r>
        <w:rPr>
          <w:rFonts w:hint="eastAsia" w:ascii="宋体" w:hAnsi="宋体" w:eastAsia="宋体" w:cs="宋体"/>
          <w:snapToGrid w:val="0"/>
          <w:sz w:val="24"/>
          <w:szCs w:val="24"/>
          <w:u w:val="single"/>
        </w:rPr>
        <w:t xml:space="preserve"> </w:t>
      </w:r>
      <w:r>
        <w:rPr>
          <w:rFonts w:hint="eastAsia" w:ascii="宋体" w:hAnsi="宋体" w:eastAsia="宋体" w:cs="宋体"/>
          <w:b/>
          <w:bCs/>
          <w:snapToGrid w:val="0"/>
          <w:sz w:val="24"/>
          <w:szCs w:val="24"/>
          <w:u w:val="single"/>
          <w:lang w:val="en-US" w:eastAsia="zh-CN"/>
        </w:rPr>
        <w:t>${d3t11}</w:t>
      </w:r>
      <w:r>
        <w:rPr>
          <w:rFonts w:hint="eastAsia" w:ascii="宋体" w:hAnsi="宋体" w:eastAsia="宋体" w:cs="宋体"/>
          <w:snapToGrid w:val="0"/>
          <w:sz w:val="24"/>
          <w:szCs w:val="24"/>
          <w:u w:val="single"/>
        </w:rPr>
        <w:t xml:space="preserve">           </w:t>
      </w:r>
      <w:r>
        <w:rPr>
          <w:rFonts w:hint="eastAsia" w:ascii="宋体" w:hAnsi="宋体" w:eastAsia="宋体" w:cs="宋体"/>
          <w:sz w:val="24"/>
          <w:szCs w:val="24"/>
        </w:rPr>
        <w:t>，其</w:t>
      </w:r>
      <w:r>
        <w:rPr>
          <w:rFonts w:hint="eastAsia" w:ascii="宋体" w:hAnsi="宋体" w:eastAsia="宋体" w:cs="宋体"/>
          <w:sz w:val="24"/>
          <w:szCs w:val="24"/>
          <w:lang w:eastAsia="zh-CN"/>
        </w:rPr>
        <w:t>实</w:t>
      </w:r>
      <w:r>
        <w:rPr>
          <w:rFonts w:hint="eastAsia" w:ascii="宋体" w:hAnsi="宋体" w:eastAsia="宋体" w:cs="宋体"/>
          <w:sz w:val="24"/>
          <w:szCs w:val="24"/>
        </w:rPr>
        <w:t xml:space="preserve">测建筑面积共 </w:t>
      </w:r>
      <w:r>
        <w:rPr>
          <w:rFonts w:hint="eastAsia" w:ascii="宋体" w:hAnsi="宋体" w:eastAsia="宋体" w:cs="宋体"/>
          <w:b/>
          <w:bCs/>
          <w:sz w:val="24"/>
          <w:szCs w:val="24"/>
          <w:u w:val="single"/>
          <w:lang w:val="en-US" w:eastAsia="zh-CN"/>
        </w:rPr>
        <w:t xml:space="preserve">${d3t12}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平方米，其中套内建筑面积</w:t>
      </w:r>
      <w:r>
        <w:rPr>
          <w:rFonts w:hint="eastAsia" w:ascii="宋体" w:hAnsi="宋体" w:eastAsia="宋体" w:cs="宋体"/>
          <w:b/>
          <w:bCs/>
          <w:sz w:val="24"/>
          <w:szCs w:val="24"/>
          <w:u w:val="single"/>
          <w:lang w:val="en-US" w:eastAsia="zh-CN"/>
        </w:rPr>
        <w:t>${d3t13}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平方米，共有分摊建筑面积</w:t>
      </w:r>
      <w:r>
        <w:rPr>
          <w:rFonts w:hint="eastAsia" w:ascii="宋体" w:hAnsi="宋体" w:eastAsia="宋体" w:cs="宋体"/>
          <w:b/>
          <w:bCs/>
          <w:sz w:val="24"/>
          <w:szCs w:val="24"/>
          <w:u w:val="single"/>
          <w:lang w:val="en-US" w:eastAsia="zh-CN"/>
        </w:rPr>
        <w:t>${d3t14}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 xml:space="preserve">平方米。该商品房共用部位见附件二。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kern w:val="0"/>
          <w:sz w:val="24"/>
          <w:szCs w:val="24"/>
        </w:rPr>
        <w:t>该商品房层高为</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 xml:space="preserve">${d3t15}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米，有</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${d3t16}</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个阳台，其中</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lang w:val="en-US" w:eastAsia="zh-CN"/>
        </w:rPr>
        <w:t>${d3t17}</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个阳台为封闭式，</w:t>
      </w:r>
      <w:r>
        <w:rPr>
          <w:rFonts w:hint="eastAsia" w:ascii="宋体" w:hAnsi="宋体" w:eastAsia="宋体" w:cs="宋体"/>
          <w:sz w:val="24"/>
          <w:szCs w:val="24"/>
          <w:u w:val="single"/>
        </w:rPr>
        <w:t xml:space="preserve"> </w:t>
      </w:r>
      <w:r>
        <w:rPr>
          <w:rFonts w:hint="eastAsia" w:ascii="宋体" w:hAnsi="宋体" w:eastAsia="宋体" w:cs="宋体"/>
          <w:b/>
          <w:bCs/>
          <w:sz w:val="24"/>
          <w:szCs w:val="24"/>
          <w:u w:val="single"/>
        </w:rPr>
        <w:t xml:space="preserve"> </w:t>
      </w:r>
      <w:r>
        <w:rPr>
          <w:rFonts w:hint="eastAsia" w:ascii="宋体" w:hAnsi="宋体" w:eastAsia="宋体" w:cs="宋体"/>
          <w:b/>
          <w:bCs/>
          <w:sz w:val="24"/>
          <w:szCs w:val="24"/>
          <w:u w:val="single"/>
          <w:lang w:val="en-US" w:eastAsia="zh-CN"/>
        </w:rPr>
        <w:t>${d3t18}</w:t>
      </w:r>
      <w:r>
        <w:rPr>
          <w:rFonts w:hint="eastAsia" w:ascii="宋体" w:hAnsi="宋体" w:eastAsia="宋体" w:cs="宋体"/>
          <w:b/>
          <w:bCs/>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kern w:val="0"/>
          <w:sz w:val="24"/>
          <w:szCs w:val="24"/>
        </w:rPr>
        <w:t>个阳台为非封闭式。</w:t>
      </w:r>
      <w:r>
        <w:rPr>
          <w:rFonts w:hint="eastAsia" w:ascii="宋体" w:hAnsi="宋体" w:eastAsia="宋体" w:cs="宋体"/>
          <w:kern w:val="0"/>
          <w:sz w:val="24"/>
          <w:szCs w:val="24"/>
          <w:lang w:eastAsia="zh-CN"/>
        </w:rPr>
        <w:t>阳台是否封闭以规划设计文件为准。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7"/>
        <w:keepNext w:val="0"/>
        <w:keepLines w:val="0"/>
        <w:pageBreakBefore w:val="0"/>
        <w:widowControl w:val="0"/>
        <w:numPr>
          <w:ins w:id="0" w:author="FD" w:date=""/>
        </w:numPr>
        <w:kinsoku/>
        <w:wordWrap w:val="0"/>
        <w:overflowPunct w:val="0"/>
        <w:topLinePunct w:val="0"/>
        <w:autoSpaceDE/>
        <w:autoSpaceDN/>
        <w:bidi w:val="0"/>
        <w:adjustRightInd/>
        <w:snapToGrid/>
        <w:spacing w:before="0" w:beforeAutospacing="0" w:after="0" w:afterAutospacing="0"/>
        <w:textAlignment w:val="auto"/>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7"/>
        <w:keepNext w:val="0"/>
        <w:keepLines w:val="0"/>
        <w:pageBreakBefore w:val="0"/>
        <w:widowControl w:val="0"/>
        <w:numPr>
          <w:ins w:id="1"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rPr>
          <w:rFonts w:hint="eastAsia"/>
        </w:rPr>
      </w:pPr>
      <w:r>
        <w:rPr>
          <w:rFonts w:hint="eastAsia"/>
        </w:rPr>
        <w:t>抵押人：</w:t>
      </w:r>
      <w:r>
        <w:rPr>
          <w:rFonts w:hint="eastAsia"/>
          <w:b/>
          <w:bCs/>
          <w:u w:val="single"/>
          <w:lang w:val="en-US" w:eastAsia="zh-CN"/>
        </w:rPr>
        <w:t xml:space="preserve">${d4t1} </w:t>
      </w:r>
      <w:r>
        <w:rPr>
          <w:rFonts w:hint="eastAsia"/>
          <w:u w:val="single"/>
          <w:lang w:val="en-US" w:eastAsia="zh-CN"/>
        </w:rPr>
        <w:t xml:space="preserve">          </w:t>
      </w:r>
      <w:r>
        <w:rPr>
          <w:rFonts w:hint="eastAsia"/>
        </w:rPr>
        <w:t>，抵押权人：</w:t>
      </w:r>
      <w:r>
        <w:rPr>
          <w:rFonts w:hint="eastAsia"/>
          <w:b/>
          <w:bCs/>
          <w:u w:val="single"/>
          <w:lang w:val="en-US" w:eastAsia="zh-CN"/>
        </w:rPr>
        <w:t>${d4t2}</w:t>
      </w:r>
      <w:r>
        <w:rPr>
          <w:rFonts w:hint="eastAsia"/>
          <w:u w:val="single"/>
          <w:lang w:val="en-US" w:eastAsia="zh-CN"/>
        </w:rPr>
        <w:t xml:space="preserve">            </w:t>
      </w:r>
      <w:r>
        <w:rPr>
          <w:rFonts w:hint="eastAsia"/>
        </w:rPr>
        <w:t>，</w:t>
      </w:r>
    </w:p>
    <w:p>
      <w:pPr>
        <w:pStyle w:val="7"/>
        <w:keepNext w:val="0"/>
        <w:keepLines w:val="0"/>
        <w:pageBreakBefore w:val="0"/>
        <w:widowControl w:val="0"/>
        <w:numPr>
          <w:ins w:id="2"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rPr>
          <w:rFonts w:hint="eastAsia"/>
        </w:rPr>
      </w:pPr>
      <w:r>
        <w:rPr>
          <w:rFonts w:hint="eastAsia"/>
        </w:rPr>
        <w:t>抵押登记机构：</w:t>
      </w:r>
      <w:r>
        <w:rPr>
          <w:rFonts w:hint="eastAsia"/>
          <w:b/>
          <w:bCs/>
          <w:u w:val="single"/>
          <w:lang w:val="en-US" w:eastAsia="zh-CN"/>
        </w:rPr>
        <w:t xml:space="preserve">${d4t3}   </w:t>
      </w:r>
      <w:r>
        <w:rPr>
          <w:rFonts w:hint="eastAsia"/>
          <w:u w:val="single"/>
          <w:lang w:val="en-US" w:eastAsia="zh-CN"/>
        </w:rPr>
        <w:t xml:space="preserve">     </w:t>
      </w:r>
      <w:r>
        <w:rPr>
          <w:rFonts w:hint="eastAsia"/>
        </w:rPr>
        <w:t>，抵押登记日期：</w:t>
      </w:r>
      <w:r>
        <w:rPr>
          <w:rFonts w:hint="eastAsia"/>
          <w:b/>
          <w:bCs/>
          <w:u w:val="single"/>
          <w:lang w:val="en-US" w:eastAsia="zh-CN"/>
        </w:rPr>
        <w:t>${d4t4}</w:t>
      </w:r>
      <w:r>
        <w:rPr>
          <w:rFonts w:hint="eastAsia"/>
          <w:u w:val="single"/>
          <w:lang w:val="en-US" w:eastAsia="zh-CN"/>
        </w:rPr>
        <w:t xml:space="preserve">         </w:t>
      </w:r>
      <w:r>
        <w:rPr>
          <w:rFonts w:hint="eastAsia"/>
        </w:rPr>
        <w:t>，</w:t>
      </w:r>
    </w:p>
    <w:p>
      <w:pPr>
        <w:pStyle w:val="7"/>
        <w:keepNext w:val="0"/>
        <w:keepLines w:val="0"/>
        <w:pageBreakBefore w:val="0"/>
        <w:widowControl w:val="0"/>
        <w:numPr>
          <w:ins w:id="3" w:author="FD" w:date=""/>
        </w:numPr>
        <w:kinsoku/>
        <w:wordWrap w:val="0"/>
        <w:overflowPunct w:val="0"/>
        <w:topLinePunct w:val="0"/>
        <w:autoSpaceDE/>
        <w:autoSpaceDN/>
        <w:bidi w:val="0"/>
        <w:adjustRightInd/>
        <w:snapToGrid/>
        <w:spacing w:before="0" w:beforeAutospacing="0" w:after="0" w:afterAutospacing="0"/>
        <w:ind w:left="479" w:leftChars="228" w:firstLine="0" w:firstLineChars="0"/>
        <w:textAlignment w:val="auto"/>
      </w:pPr>
      <w:r>
        <w:rPr>
          <w:rFonts w:hint="eastAsia"/>
        </w:rPr>
        <w:t>债务履行期限：</w:t>
      </w:r>
      <w:r>
        <w:rPr>
          <w:rFonts w:hint="eastAsia"/>
          <w:b/>
          <w:bCs/>
          <w:u w:val="single"/>
          <w:lang w:val="en-US" w:eastAsia="zh-CN"/>
        </w:rPr>
        <w:t xml:space="preserve">${d4t5}  </w:t>
      </w:r>
      <w:r>
        <w:rPr>
          <w:rFonts w:hint="eastAsia"/>
          <w:u w:val="single"/>
          <w:lang w:val="en-US" w:eastAsia="zh-CN"/>
        </w:rPr>
        <w:t xml:space="preserve">              </w:t>
      </w:r>
      <w:r>
        <w:rPr>
          <w:rFonts w:hint="eastAsia"/>
        </w:rPr>
        <w:t>。</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240" w:lineRule="auto"/>
        <w:textAlignment w:val="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出卖人已将该商品房出租，【买受人为该商品房承租人】【承租人放弃优先购买权】。</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szCs w:val="18"/>
          <w:lang w:eastAsia="zh-CN"/>
        </w:rPr>
      </w:pPr>
      <w:r>
        <w:rPr>
          <w:rFonts w:hint="eastAsia"/>
          <w:szCs w:val="18"/>
          <w:lang w:eastAsia="zh-CN"/>
        </w:rPr>
        <w:t>租赁期限：从</w:t>
      </w:r>
      <w:r>
        <w:rPr>
          <w:b/>
          <w:bCs/>
          <w:szCs w:val="18"/>
          <w:u w:val="single"/>
          <w:lang w:eastAsia="zh-CN"/>
        </w:rPr>
        <w:t xml:space="preserve"> </w:t>
      </w:r>
      <w:r>
        <w:rPr>
          <w:rFonts w:hint="eastAsia"/>
          <w:b/>
          <w:bCs/>
          <w:szCs w:val="18"/>
          <w:u w:val="single"/>
          <w:lang w:val="en-US" w:eastAsia="zh-CN"/>
        </w:rPr>
        <w:t>${d5t1}</w:t>
      </w:r>
      <w:r>
        <w:rPr>
          <w:rFonts w:hint="eastAsia"/>
          <w:szCs w:val="18"/>
          <w:u w:val="single"/>
          <w:lang w:val="en-US" w:eastAsia="zh-CN"/>
        </w:rPr>
        <w:t xml:space="preserve">       </w:t>
      </w:r>
      <w:r>
        <w:rPr>
          <w:rFonts w:hint="eastAsia"/>
          <w:szCs w:val="18"/>
          <w:lang w:eastAsia="zh-CN"/>
        </w:rPr>
        <w:t>至</w:t>
      </w:r>
      <w:r>
        <w:rPr>
          <w:rFonts w:hint="eastAsia"/>
          <w:b/>
          <w:bCs/>
          <w:szCs w:val="18"/>
          <w:u w:val="single"/>
          <w:lang w:val="en-US" w:eastAsia="zh-CN"/>
        </w:rPr>
        <w:t>${d5t2}</w:t>
      </w:r>
      <w:r>
        <w:rPr>
          <w:rFonts w:hint="eastAsia"/>
          <w:szCs w:val="18"/>
          <w:u w:val="single"/>
          <w:lang w:val="en-US" w:eastAsia="zh-CN"/>
        </w:rPr>
        <w:t xml:space="preserve">         </w:t>
      </w:r>
      <w:r>
        <w:rPr>
          <w:rFonts w:hint="eastAsia"/>
          <w:szCs w:val="18"/>
          <w:lang w:eastAsia="zh-CN"/>
        </w:rPr>
        <w:t>。出卖人与买受人经协商一致，自本合同约定的交付日至租赁期限届满期间的房屋收益归【出卖人】【买受人】所有。</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szCs w:val="18"/>
          <w:lang w:eastAsia="zh-CN"/>
        </w:rPr>
      </w:pPr>
      <w:r>
        <w:rPr>
          <w:rFonts w:hint="eastAsia"/>
          <w:b/>
          <w:bCs/>
          <w:szCs w:val="18"/>
          <w:u w:val="single"/>
          <w:lang w:val="en-US" w:eastAsia="zh-CN"/>
        </w:rPr>
        <w:t xml:space="preserve">${d5t3}     </w:t>
      </w:r>
      <w:r>
        <w:rPr>
          <w:rFonts w:hint="eastAsia"/>
          <w:szCs w:val="18"/>
          <w:u w:val="single"/>
          <w:lang w:val="en-US" w:eastAsia="zh-CN"/>
        </w:rPr>
        <w:t xml:space="preserve">                                           </w:t>
      </w:r>
      <w:r>
        <w:rPr>
          <w:rFonts w:hint="eastAsia"/>
          <w:szCs w:val="18"/>
          <w:lang w:eastAsia="zh-CN"/>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3</w:t>
      </w:r>
      <w:r>
        <w:rPr>
          <w:rFonts w:hint="eastAsia"/>
          <w:lang w:eastAsia="zh-CN"/>
        </w:rPr>
        <w:t>.</w:t>
      </w:r>
      <w:r>
        <w:rPr>
          <w:rFonts w:hint="eastAsia"/>
        </w:rPr>
        <w:t>该商品房没有司法查封或其他限制转让的情况；</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4</w:t>
      </w:r>
      <w:r>
        <w:rPr>
          <w:rFonts w:hint="eastAsia"/>
          <w:lang w:eastAsia="zh-CN"/>
        </w:rPr>
        <w:t>.</w:t>
      </w:r>
      <w:r>
        <w:rPr>
          <w:rFonts w:hint="eastAsia"/>
          <w:b/>
          <w:bCs/>
          <w:u w:val="single"/>
          <w:lang w:val="en-US" w:eastAsia="zh-CN"/>
        </w:rPr>
        <w:t>${d6t1}</w:t>
      </w:r>
      <w:r>
        <w:rPr>
          <w:rFonts w:hint="eastAsia"/>
          <w:u w:val="single"/>
        </w:rPr>
        <w:t xml:space="preserve">                                                </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pPr>
      <w:r>
        <w:rPr>
          <w:rFonts w:hint="eastAsia"/>
        </w:rPr>
        <w:t>5</w:t>
      </w:r>
      <w:r>
        <w:rPr>
          <w:rFonts w:hint="eastAsia"/>
          <w:lang w:eastAsia="zh-CN"/>
        </w:rPr>
        <w:t>.</w:t>
      </w:r>
      <w:r>
        <w:rPr>
          <w:rFonts w:hint="eastAsia"/>
          <w:b/>
          <w:bCs/>
          <w:u w:val="single"/>
          <w:lang w:val="en-US" w:eastAsia="zh-CN"/>
        </w:rPr>
        <w:t>${d6t2}</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textAlignment w:val="auto"/>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ascii="宋体" w:hAnsi="宋体" w:eastAsia="宋体" w:cs="宋体"/>
          <w:sz w:val="24"/>
          <w:szCs w:val="24"/>
          <w:lang w:val="en-US" w:eastAsia="zh-CN"/>
        </w:rPr>
        <w:t>不动产</w:t>
      </w:r>
      <w:r>
        <w:rPr>
          <w:rFonts w:hint="eastAsia"/>
          <w:lang w:eastAsia="zh-CN"/>
        </w:rPr>
        <w:t>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b/>
          <w:bCs/>
          <w:color w:val="000000"/>
          <w:u w:val="single"/>
          <w:lang w:val="en-US" w:eastAsia="zh-CN"/>
        </w:rPr>
        <w:t>${d6t3}</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${d7t8}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${d7t9}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b/>
          <w:bCs/>
          <w:sz w:val="24"/>
          <w:szCs w:val="24"/>
          <w:u w:val="single"/>
          <w:lang w:val="en-US" w:eastAsia="zh-CN"/>
        </w:rPr>
        <w:t xml:space="preserve">  ${d7t10}</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239" w:leftChars="114"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239" w:leftChars="114" w:firstLine="240" w:firstLineChars="1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${d7t18}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0"/>
        <w:textAlignment w:val="auto"/>
        <w:rPr>
          <w:rFonts w:hint="eastAsia" w:ascii="宋体" w:hAnsi="宋体" w:eastAsia="宋体" w:cs="宋体"/>
          <w:sz w:val="24"/>
          <w:szCs w:val="24"/>
        </w:rPr>
      </w:pPr>
      <w:r>
        <w:rPr>
          <w:rFonts w:hint="eastAsia"/>
          <w:lang w:val="en-US" w:eastAsia="zh-CN"/>
        </w:rPr>
        <w:t>（一）签订本合同前，买受人已向出卖人支付定金</w:t>
      </w:r>
      <w:r>
        <w:rPr>
          <w:rFonts w:hint="eastAsia"/>
          <w:u w:val="single"/>
          <w:lang w:val="en-US" w:eastAsia="zh-CN"/>
        </w:rPr>
        <w:t xml:space="preserve">  </w:t>
      </w:r>
      <w:r>
        <w:rPr>
          <w:rFonts w:hint="eastAsia"/>
          <w:b/>
          <w:bCs/>
          <w:u w:val="single"/>
          <w:lang w:val="en-US" w:eastAsia="zh-CN"/>
        </w:rPr>
        <w:t xml:space="preserve"> ${d8t1}  </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r>
        <w:rPr>
          <w:rFonts w:hint="eastAsia"/>
          <w:b/>
          <w:bCs/>
          <w:u w:val="single"/>
          <w:lang w:val="en-US" w:eastAsia="zh-CN"/>
        </w:rPr>
        <w:t xml:space="preserve">${d8t2}  </w:t>
      </w:r>
      <w:r>
        <w:rPr>
          <w:rFonts w:hint="eastAsia"/>
          <w:u w:val="single"/>
          <w:lang w:val="en-US" w:eastAsia="zh-CN"/>
        </w:rPr>
        <w:t xml:space="preserve">             </w:t>
      </w:r>
      <w:r>
        <w:rPr>
          <w:rFonts w:hint="eastAsia"/>
          <w:lang w:val="en-US" w:eastAsia="zh-CN"/>
        </w:rPr>
        <w:t>元（大写），该定金于【本合同签订】【交付首付款】【</w:t>
      </w:r>
      <w:r>
        <w:rPr>
          <w:rFonts w:hint="eastAsia"/>
          <w:b/>
          <w:bCs/>
          <w:u w:val="single"/>
          <w:lang w:val="en-US" w:eastAsia="zh-CN"/>
        </w:rPr>
        <w:t xml:space="preserve"> ${d8t3}  </w:t>
      </w:r>
      <w:r>
        <w:rPr>
          <w:rFonts w:hint="eastAsia"/>
          <w:u w:val="single"/>
          <w:lang w:val="en-US" w:eastAsia="zh-CN"/>
        </w:rPr>
        <w:t xml:space="preserve">   </w:t>
      </w:r>
      <w:r>
        <w:rPr>
          <w:rFonts w:hint="eastAsia"/>
          <w:lang w:val="en-US" w:eastAsia="zh-CN"/>
        </w:rPr>
        <w:t>】时【抵作】【</w:t>
      </w:r>
      <w:r>
        <w:rPr>
          <w:rFonts w:hint="eastAsia"/>
          <w:b/>
          <w:bCs/>
          <w:u w:val="single"/>
          <w:lang w:val="en-US" w:eastAsia="zh-CN"/>
        </w:rPr>
        <w:t xml:space="preserve"> ${d8t4} </w:t>
      </w:r>
      <w:r>
        <w:rPr>
          <w:rFonts w:hint="eastAsia"/>
          <w:u w:val="single"/>
          <w:lang w:val="en-US" w:eastAsia="zh-CN"/>
        </w:rPr>
        <w:t xml:space="preserve">    </w:t>
      </w:r>
      <w:r>
        <w:rPr>
          <w:rFonts w:hint="eastAsia"/>
          <w:lang w:val="en-US" w:eastAsia="zh-CN"/>
        </w:rPr>
        <w:t>】商品房价款。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jc w:val="left"/>
        <w:textAlignment w:val="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b/>
          <w:bCs/>
          <w:u w:val="single"/>
          <w:lang w:val="en-US" w:eastAsia="zh-CN"/>
        </w:rPr>
        <w:t xml:space="preserve"> ${d8t6}</w:t>
      </w:r>
      <w:r>
        <w:rPr>
          <w:rFonts w:hint="eastAsia"/>
          <w:u w:val="single"/>
          <w:lang w:val="en-US" w:eastAsia="zh-CN"/>
        </w:rPr>
        <w:t xml:space="preserve">        </w:t>
      </w:r>
      <w:r>
        <w:rPr>
          <w:rFonts w:hint="eastAsia"/>
          <w:lang w:val="en-US" w:eastAsia="zh-CN"/>
        </w:rPr>
        <w:t>前支付该商品房全部价款。</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b/>
          <w:bCs/>
          <w:sz w:val="24"/>
          <w:szCs w:val="24"/>
          <w:u w:val="single"/>
          <w:lang w:val="en-US" w:eastAsia="zh-CN"/>
        </w:rPr>
        <w:t xml:space="preserve"> ${d8t7} </w:t>
      </w:r>
      <w:r>
        <w:rPr>
          <w:rFonts w:hint="eastAsia"/>
          <w:sz w:val="24"/>
          <w:szCs w:val="24"/>
          <w:u w:val="single"/>
          <w:lang w:val="en-US" w:eastAsia="zh-CN"/>
        </w:rPr>
        <w:t xml:space="preserve">   </w:t>
      </w:r>
      <w:r>
        <w:rPr>
          <w:rFonts w:hint="eastAsia" w:ascii="宋体" w:hAnsi="宋体" w:eastAsia="宋体" w:cs="宋体"/>
          <w:sz w:val="24"/>
          <w:szCs w:val="24"/>
        </w:rPr>
        <w:t>前分</w:t>
      </w:r>
      <w:r>
        <w:rPr>
          <w:rFonts w:hint="eastAsia" w:eastAsia="宋体" w:cs="宋体"/>
          <w:b/>
          <w:bCs/>
          <w:sz w:val="24"/>
          <w:szCs w:val="24"/>
          <w:u w:val="single"/>
          <w:lang w:val="en-US" w:eastAsia="zh-CN"/>
        </w:rPr>
        <w:t xml:space="preserve">   ${d8t8}  </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${d8t9}</w:t>
      </w:r>
      <w:r>
        <w:rPr>
          <w:rFonts w:hint="eastAsia" w:ascii="宋体" w:hAnsi="宋体"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${d8t10}</w:t>
      </w:r>
      <w:r>
        <w:rPr>
          <w:rFonts w:hint="eastAsia" w:ascii="宋体" w:hAnsi="宋体"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${d8t11}</w:t>
      </w:r>
      <w:r>
        <w:rPr>
          <w:rFonts w:hint="eastAsia" w:ascii="宋体" w:hAnsi="宋体" w:eastAsia="宋体" w:cs="宋体"/>
          <w:b/>
          <w:bCs/>
          <w:sz w:val="24"/>
          <w:szCs w:val="24"/>
          <w:u w:val="single"/>
          <w:lang w:val="en-US" w:eastAsia="zh-CN"/>
        </w:rPr>
        <w:t xml:space="preserve">    </w:t>
      </w:r>
      <w:r>
        <w:rPr>
          <w:rFonts w:hint="eastAsia" w:eastAsia="宋体" w:cs="宋体"/>
          <w:b/>
          <w:bCs/>
          <w:sz w:val="24"/>
          <w:szCs w:val="24"/>
          <w:u w:val="single"/>
          <w:lang w:val="en-US" w:eastAsia="zh-CN"/>
        </w:rPr>
        <w:t xml:space="preserve"> </w:t>
      </w:r>
      <w:r>
        <w:rPr>
          <w:rFonts w:hint="eastAsia" w:ascii="宋体" w:hAnsi="宋体" w:eastAsia="宋体" w:cs="宋体"/>
          <w:sz w:val="24"/>
          <w:szCs w:val="24"/>
          <w:u w:val="single"/>
          <w:lang w:val="en-US" w:eastAsia="zh-CN"/>
        </w:rPr>
        <w:t xml:space="preserve">     </w:t>
      </w: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b/>
          <w:bCs/>
          <w:sz w:val="24"/>
          <w:szCs w:val="24"/>
          <w:u w:val="single"/>
          <w:lang w:val="en-US" w:eastAsia="zh-CN"/>
        </w:rPr>
        <w:t xml:space="preserve">${d8t12}  </w:t>
      </w:r>
      <w:r>
        <w:rPr>
          <w:rFonts w:hint="eastAsia"/>
          <w:sz w:val="24"/>
          <w:szCs w:val="24"/>
          <w:u w:val="single"/>
          <w:lang w:val="en-US" w:eastAsia="zh-CN"/>
        </w:rPr>
        <w:t xml:space="preserve">     </w:t>
      </w:r>
      <w:r>
        <w:rPr>
          <w:rFonts w:hint="eastAsia" w:ascii="宋体" w:hAnsi="宋体" w:eastAsia="宋体" w:cs="宋体"/>
          <w:sz w:val="24"/>
          <w:szCs w:val="24"/>
        </w:rPr>
        <w:t>前支付。</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ind w:firstLine="0"/>
        <w:textAlignment w:val="auto"/>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b/>
          <w:bCs/>
          <w:sz w:val="24"/>
          <w:szCs w:val="24"/>
          <w:u w:val="single"/>
        </w:rPr>
        <w:t xml:space="preserve"> </w:t>
      </w:r>
      <w:r>
        <w:rPr>
          <w:rFonts w:hint="eastAsia"/>
          <w:b/>
          <w:bCs/>
          <w:sz w:val="24"/>
          <w:szCs w:val="24"/>
          <w:u w:val="single"/>
          <w:lang w:val="en-US" w:eastAsia="zh-CN"/>
        </w:rPr>
        <w:t>${d8t14}</w:t>
      </w:r>
      <w:r>
        <w:rPr>
          <w:rFonts w:hint="eastAsia"/>
          <w:sz w:val="24"/>
          <w:szCs w:val="24"/>
          <w:u w:val="single"/>
        </w:rPr>
        <w:t xml:space="preserve">     </w:t>
      </w:r>
      <w:r>
        <w:rPr>
          <w:sz w:val="24"/>
          <w:szCs w:val="24"/>
        </w:rPr>
        <w:t>】。</w:t>
      </w:r>
      <w:r>
        <w:rPr>
          <w:rFonts w:hint="eastAsia"/>
          <w:sz w:val="24"/>
          <w:szCs w:val="24"/>
        </w:rPr>
        <w:t>买受人应当于</w:t>
      </w:r>
      <w:r>
        <w:rPr>
          <w:rFonts w:hint="eastAsia"/>
          <w:b/>
          <w:bCs/>
          <w:sz w:val="24"/>
          <w:szCs w:val="24"/>
          <w:u w:val="single"/>
          <w:lang w:val="en-US" w:eastAsia="zh-CN"/>
        </w:rPr>
        <w:t xml:space="preserve">${d8t15} </w:t>
      </w:r>
      <w:r>
        <w:rPr>
          <w:rFonts w:hint="eastAsia"/>
          <w:sz w:val="24"/>
          <w:szCs w:val="24"/>
          <w:u w:val="single"/>
          <w:lang w:val="en-US" w:eastAsia="zh-CN"/>
        </w:rPr>
        <w:t xml:space="preserve">        </w:t>
      </w:r>
      <w:r>
        <w:rPr>
          <w:rFonts w:hint="eastAsia"/>
          <w:sz w:val="24"/>
          <w:szCs w:val="24"/>
        </w:rPr>
        <w:t>前支付首期房价款</w:t>
      </w:r>
      <w:r>
        <w:rPr>
          <w:rFonts w:hint="eastAsia"/>
          <w:sz w:val="24"/>
          <w:szCs w:val="24"/>
          <w:u w:val="single"/>
        </w:rPr>
        <w:t xml:space="preserve">  </w:t>
      </w:r>
      <w:r>
        <w:rPr>
          <w:rFonts w:hint="eastAsia"/>
          <w:b/>
          <w:bCs/>
          <w:sz w:val="24"/>
          <w:szCs w:val="24"/>
          <w:u w:val="single"/>
        </w:rPr>
        <w:t xml:space="preserve"> </w:t>
      </w:r>
      <w:r>
        <w:rPr>
          <w:rFonts w:hint="eastAsia"/>
          <w:b/>
          <w:bCs/>
          <w:sz w:val="24"/>
          <w:szCs w:val="24"/>
          <w:u w:val="single"/>
          <w:lang w:val="en-US" w:eastAsia="zh-CN"/>
        </w:rPr>
        <w:t>${d8t16}</w:t>
      </w:r>
      <w:r>
        <w:rPr>
          <w:rFonts w:hint="eastAsia"/>
          <w:b/>
          <w:bCs/>
          <w:sz w:val="24"/>
          <w:szCs w:val="24"/>
          <w:u w:val="single"/>
        </w:rPr>
        <w:t xml:space="preserve"> </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b/>
          <w:bCs/>
          <w:snapToGrid w:val="0"/>
          <w:sz w:val="24"/>
          <w:szCs w:val="24"/>
          <w:u w:val="single"/>
        </w:rPr>
        <w:t xml:space="preserve"> </w:t>
      </w:r>
      <w:r>
        <w:rPr>
          <w:rFonts w:hint="eastAsia" w:cs="宋体"/>
          <w:b/>
          <w:bCs/>
          <w:snapToGrid w:val="0"/>
          <w:sz w:val="24"/>
          <w:szCs w:val="24"/>
          <w:u w:val="single"/>
          <w:lang w:val="en-US" w:eastAsia="zh-CN"/>
        </w:rPr>
        <w:t>${d8t17}</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r>
        <w:rPr>
          <w:rFonts w:hint="eastAsia" w:eastAsia="宋体" w:cs="宋体"/>
          <w:b/>
          <w:bCs/>
          <w:sz w:val="24"/>
          <w:szCs w:val="24"/>
          <w:u w:val="single"/>
          <w:lang w:val="en-US" w:eastAsia="zh-CN"/>
        </w:rPr>
        <w:t xml:space="preserve">${d8t18}  </w:t>
      </w:r>
      <w:r>
        <w:rPr>
          <w:rFonts w:hint="eastAsia" w:ascii="宋体" w:hAnsi="宋体" w:eastAsia="宋体" w:cs="宋体"/>
          <w:sz w:val="24"/>
          <w:szCs w:val="24"/>
          <w:u w:val="single"/>
          <w:lang w:val="en-US" w:eastAsia="zh-CN"/>
        </w:rPr>
        <w:t xml:space="preserve">          </w:t>
      </w:r>
      <w:r>
        <w:rPr>
          <w:rFonts w:hint="eastAsia" w:eastAsia="宋体" w:cs="宋体"/>
          <w:sz w:val="24"/>
          <w:szCs w:val="24"/>
          <w:u w:val="single"/>
          <w:lang w:val="en-US" w:eastAsia="zh-CN"/>
        </w:rPr>
        <w:t xml:space="preserve"> </w:t>
      </w: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rFonts w:hint="eastAsia"/>
          <w:b/>
          <w:bCs/>
          <w:sz w:val="24"/>
          <w:szCs w:val="24"/>
          <w:u w:val="single"/>
          <w:lang w:val="en-US" w:eastAsia="zh-CN"/>
        </w:rPr>
        <w:t xml:space="preserve">${d8t19} </w:t>
      </w:r>
      <w:r>
        <w:rPr>
          <w:rFonts w:hint="eastAsia"/>
          <w:sz w:val="24"/>
          <w:szCs w:val="24"/>
          <w:u w:val="single"/>
          <w:lang w:val="en-US" w:eastAsia="zh-CN"/>
        </w:rPr>
        <w:t xml:space="preserve">   </w:t>
      </w:r>
      <w:r>
        <w:rPr>
          <w:sz w:val="24"/>
          <w:szCs w:val="24"/>
        </w:rPr>
        <w:t>％</w:t>
      </w:r>
      <w:r>
        <w:rPr>
          <w:rFonts w:hint="eastAsia"/>
          <w:sz w:val="24"/>
          <w:szCs w:val="24"/>
        </w:rPr>
        <w:t>。</w:t>
      </w:r>
    </w:p>
    <w:p>
      <w:pPr>
        <w:keepNext w:val="0"/>
        <w:keepLines w:val="0"/>
        <w:pageBreakBefore w:val="0"/>
        <w:widowControl w:val="0"/>
        <w:kinsoku/>
        <w:wordWrap w:val="0"/>
        <w:overflowPunct w:val="0"/>
        <w:topLinePunct w:val="0"/>
        <w:autoSpaceDE/>
        <w:autoSpaceDN/>
        <w:bidi w:val="0"/>
        <w:adjustRightInd/>
        <w:snapToGrid/>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余款</w:t>
      </w:r>
      <w:r>
        <w:rPr>
          <w:rFonts w:hint="eastAsia" w:ascii="宋体" w:hAnsi="宋体" w:eastAsia="宋体" w:cs="宋体"/>
          <w:b/>
          <w:bCs/>
          <w:sz w:val="24"/>
          <w:szCs w:val="24"/>
          <w:u w:val="single"/>
          <w:lang w:val="en-US" w:eastAsia="zh-CN"/>
        </w:rPr>
        <w:t xml:space="preserve">  ${d8t20}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b/>
          <w:bCs/>
          <w:sz w:val="24"/>
          <w:szCs w:val="24"/>
          <w:u w:val="single"/>
          <w:lang w:val="en-US" w:eastAsia="zh-CN"/>
        </w:rPr>
        <w:t xml:space="preserve">    ${d8t22}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（贷款机构）申请贷款支付。</w:t>
      </w:r>
    </w:p>
    <w:p>
      <w:pPr>
        <w:keepNext w:val="0"/>
        <w:keepLines w:val="0"/>
        <w:pageBreakBefore w:val="0"/>
        <w:widowControl w:val="0"/>
        <w:numPr>
          <w:ilvl w:val="0"/>
          <w:numId w:val="0"/>
        </w:numPr>
        <w:kinsoku/>
        <w:wordWrap w:val="0"/>
        <w:overflowPunct w:val="0"/>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keepNext w:val="0"/>
        <w:keepLines w:val="0"/>
        <w:pageBreakBefore w:val="0"/>
        <w:widowControl w:val="0"/>
        <w:numPr>
          <w:ilvl w:val="0"/>
          <w:numId w:val="0"/>
        </w:numPr>
        <w:kinsoku/>
        <w:wordWrap w:val="0"/>
        <w:overflowPunct w:val="0"/>
        <w:topLinePunct w:val="0"/>
        <w:autoSpaceDE/>
        <w:autoSpaceDN/>
        <w:bidi w:val="0"/>
        <w:adjustRightInd/>
        <w:snapToGrid/>
        <w:textAlignment w:val="auto"/>
        <w:rPr>
          <w:rFonts w:hint="default" w:ascii="宋体" w:hAnsi="宋体" w:eastAsia="宋体" w:cs="宋体"/>
          <w:sz w:val="24"/>
          <w:szCs w:val="24"/>
          <w:u w:val="single"/>
          <w:lang w:val="en-US" w:eastAsia="zh-CN"/>
        </w:rPr>
      </w:pPr>
      <w:r>
        <w:rPr>
          <w:rFonts w:hint="eastAsia" w:ascii="宋体" w:hAnsi="宋体" w:eastAsia="宋体" w:cs="宋体"/>
          <w:b/>
          <w:bCs/>
          <w:sz w:val="24"/>
          <w:szCs w:val="24"/>
          <w:u w:val="single"/>
          <w:lang w:val="en-US" w:eastAsia="zh-CN"/>
        </w:rPr>
        <w:t xml:space="preserve"> ${d8t24}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${d8t26}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${d8t27}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keepNext w:val="0"/>
        <w:keepLines w:val="0"/>
        <w:pageBreakBefore w:val="0"/>
        <w:widowControl w:val="0"/>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${d9t1}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w:t>
      </w:r>
      <w:r>
        <w:rPr>
          <w:rFonts w:hint="eastAsia"/>
          <w:lang w:eastAsia="zh-CN"/>
        </w:rPr>
        <w:t>.</w:t>
      </w:r>
      <w:r>
        <w:t xml:space="preserve">按照逾期时间，分别处理 (（1）和（2）不作累加 ) </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 逾期在</w:t>
      </w:r>
      <w:r>
        <w:rPr>
          <w:rFonts w:hint="eastAsia"/>
          <w:u w:val="single"/>
          <w:lang w:val="en-US" w:eastAsia="zh-CN"/>
        </w:rPr>
        <w:t xml:space="preserve"> </w:t>
      </w:r>
      <w:r>
        <w:rPr>
          <w:rFonts w:hint="eastAsia"/>
          <w:b/>
          <w:bCs/>
          <w:u w:val="single"/>
          <w:lang w:val="en-US" w:eastAsia="zh-CN"/>
        </w:rPr>
        <w:t xml:space="preserve">${d9t2} </w:t>
      </w:r>
      <w:r>
        <w:rPr>
          <w:rFonts w:hint="eastAsia"/>
          <w:u w:val="single"/>
          <w:lang w:val="en-US" w:eastAsia="zh-CN"/>
        </w:rPr>
        <w:t xml:space="preserve"> </w:t>
      </w:r>
      <w:r>
        <w:t>日之内，买受人按日计算向出卖人支付逾期应付款万分之</w:t>
      </w:r>
      <w:r>
        <w:rPr>
          <w:rFonts w:hint="eastAsia"/>
          <w:u w:val="single"/>
          <w:lang w:val="en-US" w:eastAsia="zh-CN"/>
        </w:rPr>
        <w:t xml:space="preserve"> </w:t>
      </w:r>
      <w:r>
        <w:rPr>
          <w:rFonts w:hint="eastAsia"/>
          <w:b/>
          <w:bCs/>
          <w:u w:val="single"/>
          <w:lang w:val="en-US" w:eastAsia="zh-CN"/>
        </w:rPr>
        <w:t>${d9t3}</w:t>
      </w:r>
      <w:r>
        <w:rPr>
          <w:rFonts w:hint="eastAsia"/>
          <w:u w:val="single"/>
          <w:lang w:val="en-US" w:eastAsia="zh-CN"/>
        </w:rPr>
        <w:t xml:space="preserve">  </w:t>
      </w:r>
      <w:r>
        <w:t>的违约金</w:t>
      </w:r>
      <w:r>
        <w:rPr>
          <w:rFonts w:hint="eastAsia"/>
        </w:rPr>
        <w:t>。</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color w:val="000000"/>
        </w:rPr>
      </w:pPr>
      <w:r>
        <w:t>(2) 逾期超过</w:t>
      </w:r>
      <w:r>
        <w:rPr>
          <w:rFonts w:hint="eastAsia"/>
          <w:u w:val="single"/>
          <w:lang w:val="en-US" w:eastAsia="zh-CN"/>
        </w:rPr>
        <w:t xml:space="preserve"> </w:t>
      </w:r>
      <w:r>
        <w:rPr>
          <w:rFonts w:hint="eastAsia"/>
          <w:b/>
          <w:bCs/>
          <w:u w:val="single"/>
          <w:lang w:val="en-US" w:eastAsia="zh-CN"/>
        </w:rPr>
        <w:t xml:space="preserve"> ${d9t4} </w:t>
      </w:r>
      <w:r>
        <w:rPr>
          <w:rFonts w:hint="eastAsia"/>
          <w:u w:val="single"/>
          <w:lang w:val="en-US" w:eastAsia="zh-CN"/>
        </w:rPr>
        <w:t xml:space="preserve"> </w:t>
      </w:r>
      <w:r>
        <w:t>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w:t>
      </w:r>
      <w:r>
        <w:rPr>
          <w:rFonts w:hint="eastAsia"/>
          <w:u w:val="single"/>
          <w:lang w:val="en-US" w:eastAsia="zh-CN"/>
        </w:rPr>
        <w:t xml:space="preserve"> </w:t>
      </w:r>
      <w:r>
        <w:rPr>
          <w:rFonts w:hint="eastAsia"/>
          <w:b/>
          <w:bCs/>
          <w:u w:val="single"/>
          <w:lang w:val="en-US" w:eastAsia="zh-CN"/>
        </w:rPr>
        <w:t xml:space="preserve"> ${d9t5} </w:t>
      </w:r>
      <w:r>
        <w:rPr>
          <w:rFonts w:hint="eastAsia"/>
          <w:u w:val="single"/>
          <w:lang w:val="en-US" w:eastAsia="zh-CN"/>
        </w:rPr>
        <w:t xml:space="preserve"> </w:t>
      </w:r>
      <w:r>
        <w:t>日内按照</w:t>
      </w:r>
      <w:r>
        <w:rPr>
          <w:rFonts w:hint="eastAsia"/>
        </w:rPr>
        <w:t>累计应</w:t>
      </w:r>
      <w:r>
        <w:t>付款的</w:t>
      </w:r>
      <w:r>
        <w:rPr>
          <w:rFonts w:hint="eastAsia"/>
          <w:u w:val="single"/>
          <w:lang w:val="en-US" w:eastAsia="zh-CN"/>
        </w:rPr>
        <w:t xml:space="preserve"> </w:t>
      </w:r>
      <w:r>
        <w:rPr>
          <w:rFonts w:hint="eastAsia"/>
          <w:b/>
          <w:bCs/>
          <w:u w:val="single"/>
          <w:lang w:val="en-US" w:eastAsia="zh-CN"/>
        </w:rPr>
        <w:t xml:space="preserve">${d9t6} </w:t>
      </w:r>
      <w:r>
        <w:rPr>
          <w:rFonts w:hint="eastAsia"/>
          <w:u w:val="single"/>
          <w:lang w:val="en-US" w:eastAsia="zh-CN"/>
        </w:rPr>
        <w:t xml:space="preserve"> </w:t>
      </w:r>
      <w:r>
        <w:t>%向出卖人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出卖人</w:t>
      </w:r>
      <w:r>
        <w:rPr>
          <w:rFonts w:hint="eastAsia"/>
        </w:rPr>
        <w:t>不解除合同的，</w:t>
      </w:r>
      <w:r>
        <w:t>买受人按日计算向出卖人支付逾期应付款万分之</w:t>
      </w:r>
      <w:r>
        <w:rPr>
          <w:rFonts w:hint="eastAsia"/>
          <w:u w:val="single"/>
          <w:lang w:val="en-US" w:eastAsia="zh-CN"/>
        </w:rPr>
        <w:t xml:space="preserve">  </w:t>
      </w:r>
      <w:r>
        <w:rPr>
          <w:rFonts w:hint="eastAsia"/>
          <w:b/>
          <w:bCs/>
          <w:u w:val="single"/>
          <w:lang w:val="en-US" w:eastAsia="zh-CN"/>
        </w:rPr>
        <w:t xml:space="preserve">${d9t7} </w:t>
      </w:r>
      <w:r>
        <w:rPr>
          <w:rFonts w:hint="eastAsia"/>
          <w:u w:val="single"/>
          <w:lang w:val="en-US" w:eastAsia="zh-CN"/>
        </w:rPr>
        <w:t xml:space="preserve"> </w:t>
      </w:r>
      <w:r>
        <w:t>（该比率不</w:t>
      </w:r>
      <w:r>
        <w:rPr>
          <w:rFonts w:hint="eastAsia"/>
        </w:rPr>
        <w:t>低于</w:t>
      </w:r>
      <w:r>
        <w:t>第（1）项中的比率）的违约金。</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w:t>
      </w:r>
      <w:r>
        <w:rPr>
          <w:rFonts w:hint="eastAsia"/>
          <w:lang w:eastAsia="zh-CN"/>
        </w:rPr>
        <w:t>.</w:t>
      </w:r>
      <w:r>
        <w:rPr>
          <w:rFonts w:hint="eastAsia"/>
          <w:b/>
          <w:bCs/>
          <w:u w:val="single"/>
          <w:lang w:val="en-US" w:eastAsia="zh-CN"/>
        </w:rPr>
        <w:t xml:space="preserve">${d9t8}  </w:t>
      </w:r>
      <w:r>
        <w:rPr>
          <w:rFonts w:hint="eastAsia"/>
          <w:u w:val="single"/>
          <w:lang w:val="en-US" w:eastAsia="zh-CN"/>
        </w:rPr>
        <w:t xml:space="preserve">                                           </w:t>
      </w:r>
      <w:r>
        <w:t xml:space="preserve">。 </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${d10t1}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${d10t2}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eastAsiaTheme="minorEastAsia"/>
          <w:sz w:val="24"/>
          <w:szCs w:val="24"/>
          <w:u w:val="none"/>
          <w:lang w:val="en-US" w:eastAsia="zh-CN"/>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${d10t3} </w:t>
      </w:r>
      <w:r>
        <w:rPr>
          <w:rFonts w:hint="eastAsia" w:ascii="宋体" w:hAnsi="宋体" w:eastAsia="宋体" w:cs="宋体"/>
          <w:sz w:val="24"/>
          <w:szCs w:val="24"/>
          <w:u w:val="single"/>
          <w:lang w:val="en-US" w:eastAsia="zh-CN"/>
        </w:rPr>
        <w:t xml:space="preserve">                                        </w:t>
      </w:r>
      <w:r>
        <w:rPr>
          <w:rFonts w:hint="eastAsia"/>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rPr>
          <w:rFonts w:hint="eastAsia" w:ascii="宋体" w:hAnsi="宋体" w:eastAsia="宋体" w:cs="宋体"/>
          <w:b/>
          <w:bCs/>
          <w:sz w:val="24"/>
          <w:szCs w:val="24"/>
          <w:u w:val="single"/>
          <w:lang w:val="en-US" w:eastAsia="zh-CN"/>
        </w:rPr>
        <w:t xml:space="preserve">${d10t4}  </w:t>
      </w:r>
      <w:r>
        <w:rPr>
          <w:rFonts w:hint="eastAsia" w:ascii="宋体" w:hAnsi="宋体" w:eastAsia="宋体" w:cs="宋体"/>
          <w:sz w:val="24"/>
          <w:szCs w:val="24"/>
          <w:u w:val="single"/>
          <w:lang w:val="en-US" w:eastAsia="zh-CN"/>
        </w:rPr>
        <w:t xml:space="preserve">                                       </w:t>
      </w:r>
      <w:r>
        <w:rPr>
          <w:rFonts w:hint="eastAsia"/>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keepNext w:val="0"/>
        <w:keepLines w:val="0"/>
        <w:pageBreakBefore w:val="0"/>
        <w:widowControl w:val="0"/>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${d11t2}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u w:val="single"/>
          <w:lang w:val="en-US" w:eastAsia="zh-CN"/>
        </w:rPr>
        <w:t xml:space="preserve">${d11t4}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${d11t10}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${d11t11}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b/>
          <w:bCs/>
          <w:sz w:val="24"/>
          <w:szCs w:val="24"/>
          <w:u w:val="single"/>
          <w:lang w:val="en-US" w:eastAsia="zh-CN"/>
        </w:rPr>
        <w:t xml:space="preserve"> ${d11t13}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b/>
          <w:bCs/>
          <w:sz w:val="24"/>
          <w:szCs w:val="24"/>
          <w:u w:val="single"/>
          <w:lang w:val="en-US" w:eastAsia="zh-CN"/>
        </w:rPr>
        <w:t xml:space="preserve"> ${d11t15}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${d11t16}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b/>
          <w:bCs/>
          <w:sz w:val="24"/>
          <w:szCs w:val="24"/>
          <w:u w:val="single"/>
          <w:lang w:val="en-US" w:eastAsia="zh-CN"/>
        </w:rPr>
        <w:t xml:space="preserve"> ${d11t17}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${d11t19}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b/>
          <w:bCs/>
          <w:sz w:val="24"/>
          <w:szCs w:val="24"/>
          <w:u w:val="single"/>
          <w:lang w:val="en-US" w:eastAsia="zh-CN"/>
        </w:rPr>
        <w:t xml:space="preserve"> ${d11t21}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${d11t22}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${d11t23}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达到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${d11t24}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${d11t25}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b/>
          <w:bCs/>
          <w:sz w:val="24"/>
          <w:szCs w:val="24"/>
          <w:u w:val="single"/>
          <w:lang w:val="en-US" w:eastAsia="zh-CN"/>
        </w:rPr>
        <w:t xml:space="preserve"> ${d11t27}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${d11t29}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b/>
          <w:bCs/>
          <w:sz w:val="24"/>
          <w:szCs w:val="24"/>
          <w:u w:val="single"/>
          <w:lang w:val="en-US" w:eastAsia="zh-CN"/>
        </w:rPr>
        <w:t xml:space="preserve"> ${d11t30}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b/>
          <w:bCs/>
          <w:sz w:val="24"/>
          <w:szCs w:val="24"/>
          <w:u w:val="single"/>
          <w:lang w:val="en-US" w:eastAsia="zh-CN"/>
        </w:rPr>
        <w:t xml:space="preserve"> ${d11t31}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前向买受人交付该商品房。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${d12t3}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${d12t4}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b/>
          <w:bCs/>
          <w:sz w:val="24"/>
          <w:szCs w:val="24"/>
          <w:u w:val="single"/>
          <w:lang w:val="en-US" w:eastAsia="zh-CN"/>
        </w:rPr>
        <w:t xml:space="preserve"> ${d12t5}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b/>
          <w:bCs/>
          <w:sz w:val="24"/>
          <w:szCs w:val="24"/>
          <w:u w:val="single"/>
          <w:lang w:val="en-US" w:eastAsia="zh-CN"/>
        </w:rPr>
        <w:t xml:space="preserve"> ${d12t6}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u w:val="single"/>
          <w:lang w:val="en-US" w:eastAsia="zh-CN"/>
        </w:rPr>
        <w:t xml:space="preserve"> ${d12t7}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b/>
          <w:bCs/>
          <w:sz w:val="24"/>
          <w:szCs w:val="24"/>
          <w:u w:val="single"/>
          <w:lang w:val="en-US" w:eastAsia="zh-CN"/>
        </w:rPr>
        <w:t xml:space="preserve"> ${d12t8}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${d13t2}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b/>
          <w:bCs/>
          <w:sz w:val="24"/>
          <w:szCs w:val="24"/>
          <w:u w:val="single"/>
          <w:lang w:val="en-US" w:eastAsia="zh-CN"/>
        </w:rPr>
        <w:t xml:space="preserve"> ${d13t3}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b/>
          <w:bCs/>
          <w:sz w:val="24"/>
          <w:szCs w:val="24"/>
          <w:u w:val="single"/>
          <w:lang w:val="en-US" w:eastAsia="zh-CN"/>
        </w:rPr>
        <w:t xml:space="preserve"> ${d13t4}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${d13t5}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${d13t7}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${d13t8}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b/>
          <w:bCs/>
          <w:sz w:val="24"/>
          <w:szCs w:val="24"/>
          <w:u w:val="single"/>
          <w:lang w:val="en-US" w:eastAsia="zh-CN"/>
        </w:rPr>
        <w:t xml:space="preserve"> ${d14t2}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方式处理（可多选）：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${d14t8}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b/>
          <w:bCs/>
          <w:sz w:val="24"/>
          <w:szCs w:val="24"/>
          <w:u w:val="single"/>
          <w:lang w:val="en-US" w:eastAsia="zh-CN"/>
        </w:rPr>
        <w:t xml:space="preserve"> ${d14t9}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${d14t10}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b/>
          <w:bCs/>
          <w:sz w:val="24"/>
          <w:szCs w:val="24"/>
          <w:u w:val="single"/>
          <w:lang w:val="en-US" w:eastAsia="zh-CN"/>
        </w:rPr>
        <w:t xml:space="preserve">${d14t11}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b/>
          <w:bCs/>
          <w:sz w:val="24"/>
          <w:szCs w:val="24"/>
          <w:u w:val="single"/>
          <w:lang w:val="en-US" w:eastAsia="zh-CN"/>
        </w:rPr>
        <w:t xml:space="preserve"> ${d14t12}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b/>
          <w:bCs/>
          <w:sz w:val="24"/>
          <w:szCs w:val="24"/>
          <w:u w:val="single"/>
          <w:lang w:val="en-US" w:eastAsia="zh-CN"/>
        </w:rPr>
        <w:t xml:space="preserve"> ${d14t13}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${d14t14}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${d14t15}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${d15t1}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${d15t2}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b/>
          <w:bCs/>
          <w:sz w:val="24"/>
          <w:szCs w:val="24"/>
          <w:u w:val="single"/>
          <w:lang w:val="en-US" w:eastAsia="zh-CN"/>
        </w:rPr>
        <w:t xml:space="preserve"> ${d16t1}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val="0"/>
        <w:overflowPunct w:val="0"/>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${d17t3}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${d17t4}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u w:val="single"/>
          <w:lang w:val="en-US" w:eastAsia="zh-CN"/>
        </w:rPr>
        <w:t xml:space="preserve"> ${d17t5}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keepNext w:val="0"/>
        <w:keepLines w:val="0"/>
        <w:pageBreakBefore w:val="0"/>
        <w:widowControl w:val="0"/>
        <w:kinsoku/>
        <w:wordWrap w:val="0"/>
        <w:overflowPunct w:val="0"/>
        <w:topLinePunct w:val="0"/>
        <w:autoSpaceDE/>
        <w:autoSpaceDN/>
        <w:bidi w:val="0"/>
        <w:adjustRightInd/>
        <w:snapToGrid/>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到</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${d18t4}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${d18t5}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${d19t1}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b/>
          <w:bCs/>
          <w:sz w:val="24"/>
          <w:szCs w:val="24"/>
          <w:u w:val="single"/>
          <w:lang w:val="en-US" w:eastAsia="zh-CN"/>
        </w:rPr>
        <w:t xml:space="preserve"> ${d19t2}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b/>
          <w:bCs/>
          <w:sz w:val="24"/>
          <w:szCs w:val="24"/>
          <w:u w:val="single"/>
          <w:lang w:val="en-US" w:eastAsia="zh-CN"/>
        </w:rPr>
        <w:t xml:space="preserve"> ${d19t3}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3.</w:t>
      </w:r>
      <w:r>
        <w:rPr>
          <w:rFonts w:hint="eastAsia" w:ascii="宋体" w:hAnsi="宋体" w:eastAsia="宋体" w:cs="宋体"/>
          <w:b/>
          <w:bCs/>
          <w:sz w:val="24"/>
          <w:szCs w:val="24"/>
          <w:u w:val="single"/>
          <w:lang w:val="en-US" w:eastAsia="zh-CN"/>
        </w:rPr>
        <w:t xml:space="preserve"> ${d19t4}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val="0"/>
        <w:overflowPunct w:val="0"/>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w:t>
      </w:r>
    </w:p>
    <w:p>
      <w:pPr>
        <w:keepNext w:val="0"/>
        <w:keepLines w:val="0"/>
        <w:pageBreakBefore w:val="0"/>
        <w:widowControl w:val="0"/>
        <w:kinsoku/>
        <w:wordWrap w:val="0"/>
        <w:overflowPunct w:val="0"/>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b/>
          <w:bCs/>
          <w:sz w:val="24"/>
          <w:szCs w:val="24"/>
          <w:u w:val="single"/>
          <w:lang w:val="en-US" w:eastAsia="zh-CN"/>
        </w:rPr>
        <w:t xml:space="preserve"> ${d21t1}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b/>
          <w:bCs/>
          <w:sz w:val="24"/>
          <w:szCs w:val="24"/>
          <w:u w:val="single"/>
          <w:lang w:val="en-US" w:eastAsia="zh-CN"/>
        </w:rPr>
        <w:t xml:space="preserve"> ${d21t2}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bCs/>
          <w:sz w:val="24"/>
          <w:szCs w:val="24"/>
          <w:u w:val="single"/>
          <w:lang w:val="en-US" w:eastAsia="zh-CN"/>
        </w:rPr>
        <w:t xml:space="preserve"> ${d22t1}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${d22t2}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${d24t1}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b/>
          <w:bCs/>
          <w:sz w:val="24"/>
          <w:szCs w:val="24"/>
          <w:u w:val="single"/>
          <w:lang w:val="en-US" w:eastAsia="zh-CN"/>
        </w:rPr>
        <w:t xml:space="preserve"> ${d24t2}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keepNext w:val="0"/>
        <w:keepLines w:val="0"/>
        <w:pageBreakBefore w:val="0"/>
        <w:widowControl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keepNext w:val="0"/>
        <w:keepLines w:val="0"/>
        <w:pageBreakBefore w:val="0"/>
        <w:widowControl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 ${d26t1}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b/>
          <w:bCs/>
          <w:sz w:val="24"/>
          <w:szCs w:val="24"/>
          <w:u w:val="single"/>
          <w:lang w:val="en-US" w:eastAsia="zh-CN"/>
        </w:rPr>
        <w:t xml:space="preserve"> ${d26t2}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${d26t3}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${d26t4}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${d26t5}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b/>
          <w:bCs/>
          <w:sz w:val="24"/>
          <w:szCs w:val="24"/>
          <w:u w:val="single"/>
          <w:lang w:val="en-US" w:eastAsia="zh-CN"/>
        </w:rPr>
        <w:t xml:space="preserve">  ${d26t6}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b/>
          <w:bCs/>
          <w:sz w:val="24"/>
          <w:szCs w:val="24"/>
          <w:u w:val="single"/>
          <w:lang w:val="en-US" w:eastAsia="zh-CN"/>
        </w:rPr>
        <w:t xml:space="preserve">${d26t7}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b/>
          <w:bCs/>
          <w:sz w:val="24"/>
          <w:szCs w:val="24"/>
          <w:u w:val="single"/>
          <w:lang w:val="en-US" w:eastAsia="zh-CN"/>
        </w:rPr>
        <w:t xml:space="preserve"> ${d26t8}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力。</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4"/>
          <w:szCs w:val="24"/>
        </w:r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sectPr>
          <w:type w:val="continuous"/>
          <w:pgSz w:w="11906" w:h="16838"/>
          <w:pgMar w:top="1440" w:right="1800" w:bottom="1440" w:left="1800" w:header="851" w:footer="992" w:gutter="0"/>
          <w:pgNumType w:fmt="decimal"/>
          <w:cols w:space="425" w:num="1"/>
          <w:docGrid w:type="lines" w:linePitch="312" w:charSpace="0"/>
        </w:sect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lang w:val="en-US" w:eastAsia="zh-CN"/>
        </w:rPr>
      </w:pPr>
      <w:r>
        <w:t>出卖人 (</w:t>
      </w:r>
      <w:r>
        <w:rPr>
          <w:rFonts w:hint="eastAsia"/>
        </w:rPr>
        <w:t>签字或盖</w:t>
      </w:r>
      <w:r>
        <w:t>章) ：</w:t>
      </w:r>
      <w:r>
        <w:rPr>
          <w:rFonts w:hint="eastAsia"/>
          <w:b/>
          <w:bCs/>
          <w:lang w:val="en-US" w:eastAsia="zh-CN"/>
        </w:rPr>
        <w:t xml:space="preserve">${qz1}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lang w:val="en-US" w:eastAsia="zh-CN"/>
        </w:r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【法定代表人】(</w:t>
      </w:r>
      <w:r>
        <w:rPr>
          <w:rFonts w:hint="eastAsia"/>
        </w:rPr>
        <w:t>签字或盖</w:t>
      </w:r>
      <w:r>
        <w:t>章)：</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b/>
          <w:bCs/>
          <w:lang w:val="en-US" w:eastAsia="zh-CN"/>
        </w:rPr>
      </w:pPr>
      <w:r>
        <w:rPr>
          <w:rFonts w:hint="eastAsia"/>
          <w:b/>
          <w:bCs/>
          <w:lang w:val="en-US" w:eastAsia="zh-CN"/>
        </w:rPr>
        <w:t>${qz2}</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w:t>
      </w:r>
      <w:r>
        <w:rPr>
          <w:rFonts w:hint="eastAsia"/>
        </w:rPr>
        <w:t>委托</w:t>
      </w:r>
      <w:r>
        <w:t>代理人】(</w:t>
      </w:r>
      <w:r>
        <w:rPr>
          <w:rFonts w:hint="eastAsia"/>
        </w:rPr>
        <w:t>签字或盖</w:t>
      </w:r>
      <w:r>
        <w:t>章)：</w:t>
      </w:r>
      <w:r>
        <w:rPr>
          <w:rFonts w:hint="eastAsia"/>
        </w:rP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b/>
          <w:bCs/>
        </w:rPr>
      </w:pPr>
      <w:r>
        <w:rPr>
          <w:rFonts w:hint="eastAsia"/>
          <w:b/>
          <w:bCs/>
          <w:lang w:val="en-US" w:eastAsia="zh-CN"/>
        </w:rPr>
        <w:t>${qz3}</w:t>
      </w:r>
      <w:r>
        <w:rPr>
          <w:rFonts w:hint="eastAsia"/>
          <w:b/>
          <w:bCs/>
        </w:rP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lang w:val="en-US" w:eastAsia="zh-CN"/>
        </w:rPr>
      </w:pPr>
      <w:r>
        <w:t>签订时间</w:t>
      </w:r>
      <w:r>
        <w:rPr>
          <w:rFonts w:hint="eastAsia"/>
        </w:rPr>
        <w:t>：</w:t>
      </w:r>
      <w:r>
        <w:rPr>
          <w:rFonts w:hint="eastAsia"/>
          <w:b/>
          <w:bCs/>
          <w:lang w:val="en-US" w:eastAsia="zh-CN"/>
        </w:rPr>
        <w:t>${qz4}</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签订地点：</w:t>
      </w:r>
      <w:r>
        <w:rPr>
          <w:rFonts w:hint="eastAsia" w:ascii="宋体" w:hAnsi="宋体" w:eastAsia="宋体" w:cs="宋体"/>
          <w:b/>
          <w:bCs/>
          <w:u w:val="none"/>
          <w:lang w:val="en-US" w:eastAsia="zh-CN"/>
        </w:rPr>
        <w:t>${qz5}</w:t>
      </w:r>
      <w:r>
        <w:rPr>
          <w:rFonts w:hint="eastAsia" w:ascii="宋体" w:hAnsi="宋体" w:eastAsia="宋体" w:cs="宋体"/>
          <w:b w:val="0"/>
          <w:bCs w:val="0"/>
          <w:u w:val="none"/>
          <w:lang w:val="en-US" w:eastAsia="zh-CN"/>
        </w:rPr>
        <w:t xml:space="preserve">   </w:t>
      </w:r>
      <w:r>
        <w:rPr>
          <w:rFonts w:hint="eastAsia"/>
        </w:rP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买受人 (</w:t>
      </w:r>
      <w:r>
        <w:rPr>
          <w:rFonts w:hint="eastAsia"/>
        </w:rPr>
        <w:t>签字或盖</w:t>
      </w:r>
      <w:r>
        <w:t>章 ) ：</w:t>
      </w:r>
      <w:r>
        <w:rPr>
          <w:rFonts w:hint="eastAsia"/>
          <w:b/>
          <w:bCs/>
          <w:lang w:val="en-US" w:eastAsia="zh-CN"/>
        </w:rPr>
        <w:t>${qz6}</w:t>
      </w:r>
      <w:r>
        <w:t xml:space="preserve">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【法定代表人】(</w:t>
      </w:r>
      <w:r>
        <w:rPr>
          <w:rFonts w:hint="eastAsia"/>
        </w:rPr>
        <w:t>签字或盖</w:t>
      </w:r>
      <w:r>
        <w:t>章)：</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lang w:val="en-US" w:eastAsia="zh-CN"/>
        </w:rPr>
      </w:pPr>
      <w:r>
        <w:rPr>
          <w:rFonts w:hint="eastAsia"/>
          <w:b/>
          <w:bCs/>
          <w:lang w:val="en-US" w:eastAsia="zh-CN"/>
        </w:rPr>
        <w:t>${qz7}</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rPr>
          <w:rFonts w:hint="eastAsia"/>
        </w:rPr>
        <w:t>【委托代理人】</w:t>
      </w:r>
      <w:r>
        <w:t>(</w:t>
      </w:r>
      <w:r>
        <w:rPr>
          <w:rFonts w:hint="eastAsia"/>
        </w:rPr>
        <w:t>签字或盖</w:t>
      </w:r>
      <w:r>
        <w:t>章)</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b/>
          <w:bCs/>
        </w:rPr>
      </w:pPr>
      <w:r>
        <w:rPr>
          <w:rFonts w:hint="eastAsia"/>
          <w:b/>
          <w:bCs/>
          <w:lang w:val="en-US" w:eastAsia="zh-CN"/>
        </w:rPr>
        <w:t>${qz8}</w:t>
      </w:r>
      <w:r>
        <w:rPr>
          <w:b/>
          <w:bCs/>
        </w:rPr>
        <w:t> </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r>
        <w:t>【</w:t>
      </w:r>
      <w:r>
        <w:rPr>
          <w:rFonts w:hint="eastAsia"/>
        </w:rPr>
        <w:t>法定</w:t>
      </w:r>
      <w:r>
        <w:t>代</w:t>
      </w:r>
      <w:r>
        <w:rPr>
          <w:rFonts w:hint="eastAsia"/>
        </w:rPr>
        <w:t>理</w:t>
      </w:r>
      <w:r>
        <w:t>人】(</w:t>
      </w:r>
      <w:r>
        <w:rPr>
          <w:rFonts w:hint="eastAsia"/>
        </w:rPr>
        <w:t>签字或盖</w:t>
      </w:r>
      <w:r>
        <w:t>章)</w:t>
      </w:r>
      <w:r>
        <w:rPr>
          <w:rFonts w:hint="eastAsia"/>
        </w:rPr>
        <w:t>：</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default" w:eastAsiaTheme="minorEastAsia"/>
          <w:b/>
          <w:bCs/>
          <w:lang w:val="en-US" w:eastAsia="zh-CN"/>
        </w:rPr>
      </w:pPr>
      <w:r>
        <w:rPr>
          <w:rFonts w:hint="eastAsia"/>
          <w:b/>
          <w:bCs/>
          <w:lang w:val="en-US" w:eastAsia="zh-CN"/>
        </w:rPr>
        <w:t>${qz9}</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pPr>
      <w:r>
        <w:t>签订时间：</w:t>
      </w:r>
      <w:r>
        <w:rPr>
          <w:rFonts w:hint="eastAsia"/>
          <w:b/>
          <w:bCs/>
          <w:lang w:val="en-US" w:eastAsia="zh-CN"/>
        </w:rPr>
        <w:t>${qz10}</w:t>
      </w:r>
      <w:r>
        <w:rPr>
          <w:b/>
          <w:bCs/>
        </w:rPr>
        <w:t xml:space="preserve"> </w:t>
      </w:r>
      <w:r>
        <w:t xml:space="preserve"> </w:t>
      </w:r>
    </w:p>
    <w:p>
      <w:pPr>
        <w:pStyle w:val="7"/>
        <w:keepNext w:val="0"/>
        <w:keepLines w:val="0"/>
        <w:pageBreakBefore w:val="0"/>
        <w:widowControl w:val="0"/>
        <w:tabs>
          <w:tab w:val="left" w:pos="4680"/>
        </w:tabs>
        <w:kinsoku/>
        <w:wordWrap w:val="0"/>
        <w:overflowPunct w:val="0"/>
        <w:topLinePunct w:val="0"/>
        <w:autoSpaceDE/>
        <w:autoSpaceDN/>
        <w:bidi w:val="0"/>
        <w:adjustRightInd/>
        <w:snapToGrid/>
        <w:spacing w:before="0" w:beforeAutospacing="0" w:after="0" w:afterAutospacing="0"/>
        <w:ind w:firstLine="0"/>
        <w:textAlignment w:val="auto"/>
        <w:rPr>
          <w:rFonts w:hint="default" w:eastAsiaTheme="minorEastAsia"/>
          <w:lang w:val="en-US" w:eastAsia="zh-CN"/>
        </w:rPr>
      </w:pPr>
      <w:r>
        <w:t>签订地点：</w:t>
      </w:r>
      <w:r>
        <w:rPr>
          <w:rFonts w:hint="eastAsia"/>
          <w:b/>
          <w:bCs/>
          <w:lang w:val="en-US" w:eastAsia="zh-CN"/>
        </w:rPr>
        <w:t>${qz11}</w:t>
      </w: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sectPr>
          <w:type w:val="continuous"/>
          <w:pgSz w:w="11906" w:h="16838"/>
          <w:pgMar w:top="1440" w:right="1800" w:bottom="1440" w:left="1800" w:header="851" w:footer="992" w:gutter="0"/>
          <w:pgNumType w:fmt="decimal"/>
          <w:cols w:space="427" w:num="2"/>
          <w:docGrid w:type="lines" w:linePitch="312" w:charSpace="0"/>
        </w:sect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sectPr>
          <w:type w:val="continuous"/>
          <w:pgSz w:w="11906" w:h="16838"/>
          <w:pgMar w:top="1440" w:right="1800" w:bottom="1440" w:left="1800" w:header="851" w:footer="992" w:gutter="0"/>
          <w:pgNumType w:fmt="decimal"/>
          <w:cols w:space="425" w:num="1"/>
          <w:docGrid w:type="lines" w:linePitch="312" w:charSpace="0"/>
        </w:sectPr>
      </w:pPr>
    </w:p>
    <w:p>
      <w:pPr>
        <w:pStyle w:val="8"/>
        <w:keepNext w:val="0"/>
        <w:keepLines w:val="0"/>
        <w:pageBreakBefore w:val="0"/>
        <w:widowControl w:val="0"/>
        <w:kinsoku/>
        <w:wordWrap w:val="0"/>
        <w:overflowPunct w:val="0"/>
        <w:topLinePunct w:val="0"/>
        <w:autoSpaceDE/>
        <w:autoSpaceDN/>
        <w:bidi w:val="0"/>
        <w:adjustRightInd/>
        <w:snapToGrid/>
        <w:spacing w:before="0" w:beforeAutospacing="0" w:after="0" w:afterAutospacing="0" w:line="360" w:lineRule="auto"/>
        <w:textAlignment w:val="auto"/>
        <w:rPr>
          <w:rFonts w:hint="eastAsia"/>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w:t>
      </w:r>
      <w:r>
        <w:rPr>
          <w:rFonts w:hint="eastAsia"/>
          <w:lang w:val="en-US" w:eastAsia="zh-CN"/>
        </w:rPr>
        <w:t>.</w:t>
      </w:r>
      <w:r>
        <w:t>外墙：【瓷砖】【涂料】【玻璃幕墙】【</w:t>
      </w:r>
      <w:r>
        <w:rPr>
          <w:rFonts w:hint="eastAsia"/>
          <w:b/>
          <w:bCs/>
          <w:u w:val="single"/>
          <w:lang w:val="en-US" w:eastAsia="zh-CN"/>
        </w:rPr>
        <w:t>${fj7jw1}</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2</w:t>
      </w:r>
      <w:r>
        <w:rPr>
          <w:rFonts w:hint="eastAsia"/>
          <w:lang w:val="en-US" w:eastAsia="zh-CN"/>
        </w:rPr>
        <w:t>.</w:t>
      </w:r>
      <w:r>
        <w:rPr>
          <w:rFonts w:hint="eastAsia"/>
        </w:rPr>
        <w:t>起居室：</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w:t>
      </w:r>
      <w:r>
        <w:t>内墙：【涂料】【壁纸】【</w:t>
      </w:r>
      <w:r>
        <w:rPr>
          <w:rFonts w:hint="eastAsia"/>
          <w:b/>
          <w:bCs/>
          <w:u w:val="single"/>
          <w:lang w:val="en-US" w:eastAsia="zh-CN"/>
        </w:rPr>
        <w:t xml:space="preserve">${fj7jw3} </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ind w:left="0" w:leftChars="0" w:firstLine="0" w:firstLineChars="0"/>
        <w:jc w:val="left"/>
        <w:textAlignment w:val="auto"/>
      </w:pPr>
      <w:r>
        <w:rPr>
          <w:rFonts w:hint="eastAsia"/>
          <w:b/>
          <w:bCs/>
          <w:u w:val="single"/>
          <w:lang w:val="en-US" w:eastAsia="zh-CN"/>
        </w:rPr>
        <w:t xml:space="preserve">${fj7jw4}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（2）</w:t>
      </w:r>
      <w:r>
        <w:t>顶棚：【石膏板吊顶】【涂料】【</w:t>
      </w:r>
      <w:r>
        <w:rPr>
          <w:rFonts w:hint="eastAsia"/>
          <w:b/>
          <w:bCs/>
          <w:u w:val="single"/>
          <w:lang w:val="en-US" w:eastAsia="zh-CN"/>
        </w:rPr>
        <w:t>${fj7jw5}</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ind w:left="0" w:leftChars="0" w:firstLine="0" w:firstLineChars="0"/>
        <w:jc w:val="left"/>
        <w:textAlignment w:val="auto"/>
      </w:pPr>
      <w:r>
        <w:rPr>
          <w:rFonts w:hint="eastAsia"/>
          <w:b/>
          <w:bCs/>
          <w:u w:val="single"/>
          <w:lang w:val="en-US" w:eastAsia="zh-CN"/>
        </w:rPr>
        <w:t xml:space="preserve">${fj7jw6}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（3）</w:t>
      </w:r>
      <w:r>
        <w:t>室内地面：【大理石】【花岗岩】【水泥抹面】【实木地板】【</w:t>
      </w:r>
      <w:r>
        <w:rPr>
          <w:rFonts w:hint="eastAsia"/>
          <w:b/>
          <w:bCs/>
          <w:u w:val="single"/>
          <w:lang w:val="en-US" w:eastAsia="zh-CN"/>
        </w:rPr>
        <w:t xml:space="preserve">${fj7jw7} </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${fj7jw8}   </w:t>
      </w:r>
      <w:r>
        <w:rPr>
          <w:rFonts w:hint="eastAsia"/>
          <w:u w:val="single"/>
          <w:lang w:val="en-US" w:eastAsia="zh-CN"/>
        </w:rPr>
        <w:t xml:space="preserve">                                            </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3</w:t>
      </w:r>
      <w:r>
        <w:rPr>
          <w:rFonts w:hint="eastAsia"/>
          <w:lang w:val="en-US" w:eastAsia="zh-CN"/>
        </w:rPr>
        <w:t>.</w:t>
      </w:r>
      <w:r>
        <w:t xml:space="preserve">厨房：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（1）地面：【水泥抹面】【瓷砖】【</w:t>
      </w:r>
      <w:r>
        <w:rPr>
          <w:rFonts w:hint="eastAsia"/>
          <w:b/>
          <w:bCs/>
          <w:u w:val="single"/>
          <w:lang w:val="en-US" w:eastAsia="zh-CN"/>
        </w:rPr>
        <w:t xml:space="preserve">${fj7jw9} </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${fj7jw10}   </w:t>
      </w:r>
      <w:r>
        <w:rPr>
          <w:rFonts w:hint="eastAsia"/>
          <w:u w:val="single"/>
          <w:lang w:val="en-US" w:eastAsia="zh-CN"/>
        </w:rPr>
        <w:t xml:space="preserve">                                           </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（2）墙面：【耐水腻子】【瓷砖】【</w:t>
      </w:r>
      <w:r>
        <w:rPr>
          <w:rFonts w:hint="eastAsia"/>
          <w:b/>
          <w:bCs/>
          <w:u w:val="single"/>
          <w:lang w:val="en-US" w:eastAsia="zh-CN"/>
        </w:rPr>
        <w:t xml:space="preserve">${fj7jw11}  </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${fj7jw12}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（3）顶棚：【水泥抹面】【石膏吊顶】【</w:t>
      </w:r>
      <w:r>
        <w:rPr>
          <w:rFonts w:hint="eastAsia"/>
          <w:b/>
          <w:bCs/>
          <w:lang w:val="en-US" w:eastAsia="zh-CN"/>
        </w:rPr>
        <w:t>${fj7jw13}</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${fj7jw14}    </w:t>
      </w:r>
      <w:r>
        <w:rPr>
          <w:rFonts w:hint="eastAsia"/>
          <w:u w:val="single"/>
          <w:lang w:val="en-US" w:eastAsia="zh-CN"/>
        </w:rPr>
        <w:t xml:space="preserve">                                          </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（4）厨具：</w:t>
      </w:r>
      <w:r>
        <w:rPr>
          <w:rFonts w:hint="eastAsia"/>
          <w:b/>
          <w:bCs/>
          <w:u w:val="single"/>
          <w:lang w:val="en-US" w:eastAsia="zh-CN"/>
        </w:rPr>
        <w:t xml:space="preserve">${fj7jw15}   </w:t>
      </w:r>
      <w:r>
        <w:rPr>
          <w:rFonts w:hint="eastAsia"/>
          <w:u w:val="single"/>
          <w:lang w:val="en-US" w:eastAsia="zh-CN"/>
        </w:rPr>
        <w:t xml:space="preserve">                            </w:t>
      </w:r>
      <w: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4</w:t>
      </w:r>
      <w:r>
        <w:rPr>
          <w:rFonts w:hint="eastAsia"/>
          <w:lang w:val="en-US" w:eastAsia="zh-CN"/>
        </w:rPr>
        <w:t>.</w:t>
      </w:r>
      <w:r>
        <w:t xml:space="preserve">卫生间：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（1）地面：【水泥抹面】【瓷砖】【</w:t>
      </w:r>
      <w:r>
        <w:rPr>
          <w:rFonts w:hint="eastAsia"/>
          <w:b/>
          <w:bCs/>
          <w:u w:val="single"/>
          <w:lang w:val="en-US" w:eastAsia="zh-CN"/>
        </w:rPr>
        <w:t>${fj7jw16}</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${fj7jw17}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（2）墙面：【耐水腻子】【瓷砖】【</w:t>
      </w:r>
      <w:r>
        <w:rPr>
          <w:rFonts w:hint="eastAsia"/>
          <w:b/>
          <w:bCs/>
          <w:u w:val="single"/>
          <w:lang w:val="en-US" w:eastAsia="zh-CN"/>
        </w:rPr>
        <w:t>${fj7jw18}</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${fj7jw19}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rFonts w:hint="eastAsia"/>
        </w:rPr>
      </w:pPr>
      <w:r>
        <w:t>（3）顶棚：【水泥抹面】【石膏吊顶】【</w:t>
      </w:r>
      <w:r>
        <w:rPr>
          <w:rFonts w:hint="eastAsia"/>
          <w:b/>
          <w:bCs/>
          <w:u w:val="single"/>
          <w:lang w:val="en-US" w:eastAsia="zh-CN"/>
        </w:rPr>
        <w:t>${fj7jw20}</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${fj7jw21}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pPr>
      <w:bookmarkStart w:id="0" w:name="_Toc297747760"/>
      <w:r>
        <w:rPr>
          <w:rFonts w:hint="eastAsia"/>
        </w:rPr>
        <w:t>（4）卫生器具</w:t>
      </w:r>
      <w:r>
        <w:rPr>
          <w:rFonts w:hint="eastAsia"/>
          <w:u w:val="single"/>
          <w:lang w:val="en-US" w:eastAsia="zh-CN"/>
        </w:rPr>
        <w:t xml:space="preserve"> </w:t>
      </w:r>
      <w:r>
        <w:rPr>
          <w:rFonts w:hint="eastAsia"/>
          <w:b/>
          <w:bCs/>
          <w:u w:val="single"/>
          <w:lang w:val="en-US" w:eastAsia="zh-CN"/>
        </w:rPr>
        <w:t xml:space="preserve">${fj7jw22} </w:t>
      </w:r>
      <w:r>
        <w:rPr>
          <w:rFonts w:hint="eastAsia"/>
          <w:u w:val="single"/>
          <w:lang w:val="en-US" w:eastAsia="zh-CN"/>
        </w:rPr>
        <w:t xml:space="preserve">                             </w:t>
      </w:r>
      <w:r>
        <w:rPr>
          <w:rFonts w:hint="eastAsia"/>
        </w:rPr>
        <w:t>。</w:t>
      </w:r>
      <w:bookmarkEnd w:id="0"/>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t>【</w:t>
      </w:r>
      <w:r>
        <w:rPr>
          <w:rFonts w:hint="eastAsia"/>
          <w:b/>
          <w:bCs/>
          <w:u w:val="single"/>
          <w:lang w:val="en-US" w:eastAsia="zh-CN"/>
        </w:rPr>
        <w:t xml:space="preserve"> ${fj7jw23} </w:t>
      </w:r>
      <w:r>
        <w:rPr>
          <w:rFonts w:hint="eastAsia"/>
          <w:u w:val="single"/>
          <w:lang w:val="en-US" w:eastAsia="zh-CN"/>
        </w:rPr>
        <w:t xml:space="preserve">     </w:t>
      </w:r>
      <w:r>
        <w:t>】</w:t>
      </w:r>
      <w:r>
        <w:rPr>
          <w:rFonts w:hint="eastAsia"/>
        </w:rP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outlineLvl w:val="0"/>
      </w:pPr>
      <w:r>
        <w:rPr>
          <w:rFonts w:hint="eastAsia"/>
          <w:b/>
          <w:bCs/>
          <w:u w:val="single"/>
          <w:lang w:val="en-US" w:eastAsia="zh-CN"/>
        </w:rPr>
        <w:t xml:space="preserve">${fj7jw24} </w:t>
      </w:r>
      <w:r>
        <w:rPr>
          <w:rFonts w:hint="eastAsia"/>
          <w:u w:val="single"/>
          <w:lang w:val="en-US" w:eastAsia="zh-CN"/>
        </w:rPr>
        <w:t xml:space="preserve">                                               </w:t>
      </w:r>
      <w:r>
        <w:t>。</w:t>
      </w:r>
      <w:bookmarkStart w:id="1" w:name="_Toc297747761"/>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pPr>
      <w:r>
        <w:rPr>
          <w:rFonts w:hint="eastAsia"/>
        </w:rPr>
        <w:t>6</w:t>
      </w:r>
      <w:r>
        <w:rPr>
          <w:rFonts w:hint="eastAsia"/>
          <w:lang w:val="en-US" w:eastAsia="zh-CN"/>
        </w:rPr>
        <w:t>.</w:t>
      </w:r>
      <w:r>
        <w:rPr>
          <w:rFonts w:hint="eastAsia"/>
        </w:rPr>
        <w:t>电梯：</w:t>
      </w:r>
      <w:bookmarkEnd w:id="1"/>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hint="eastAsia" w:ascii="新宋体" w:hAnsi="新宋体" w:eastAsia="新宋体"/>
          <w:b/>
          <w:bCs/>
          <w:u w:val="single"/>
          <w:lang w:val="en-US" w:eastAsia="zh-CN"/>
        </w:rPr>
        <w:t xml:space="preserve">${fj7jw25}   </w:t>
      </w:r>
      <w:r>
        <w:rPr>
          <w:rFonts w:hint="eastAsia" w:ascii="新宋体" w:hAnsi="新宋体" w:eastAsia="新宋体"/>
          <w:u w:val="single"/>
          <w:lang w:val="en-US" w:eastAsia="zh-CN"/>
        </w:rPr>
        <w:t xml:space="preserve">                              </w:t>
      </w:r>
      <w:r>
        <w:rPr>
          <w:rFonts w:ascii="新宋体" w:hAnsi="新宋体" w:eastAsia="新宋体"/>
        </w:rPr>
        <w:t>；</w:t>
      </w:r>
      <w:bookmarkEnd w:id="2"/>
      <w:r>
        <w:rPr>
          <w:rFonts w:ascii="新宋体" w:hAnsi="新宋体" w:eastAsia="新宋体"/>
        </w:rP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rPr>
          <w:rFonts w:ascii="新宋体" w:hAnsi="新宋体" w:eastAsia="新宋体"/>
        </w:rPr>
      </w:pPr>
      <w:r>
        <w:rPr>
          <w:rFonts w:ascii="新宋体" w:hAnsi="新宋体" w:eastAsia="新宋体"/>
        </w:rPr>
        <w:t>（2）</w:t>
      </w:r>
      <w:r>
        <w:rPr>
          <w:rFonts w:hint="eastAsia" w:ascii="新宋体" w:hAnsi="新宋体" w:eastAsia="新宋体"/>
        </w:rPr>
        <w:t>型号：</w:t>
      </w:r>
      <w:r>
        <w:rPr>
          <w:rFonts w:hint="eastAsia" w:ascii="新宋体" w:hAnsi="新宋体" w:eastAsia="新宋体"/>
          <w:b/>
          <w:bCs/>
          <w:u w:val="single"/>
          <w:lang w:val="en-US" w:eastAsia="zh-CN"/>
        </w:rPr>
        <w:t xml:space="preserve">${fj7jw26} </w:t>
      </w:r>
      <w:r>
        <w:rPr>
          <w:rFonts w:hint="eastAsia" w:ascii="新宋体" w:hAnsi="新宋体" w:eastAsia="新宋体"/>
          <w:u w:val="single"/>
          <w:lang w:val="en-US" w:eastAsia="zh-CN"/>
        </w:rPr>
        <w:t xml:space="preserve">                                </w:t>
      </w:r>
      <w:r>
        <w:rPr>
          <w:rFonts w:ascii="新宋体" w:hAnsi="新宋体" w:eastAsia="新宋体"/>
        </w:rPr>
        <w:t xml:space="preserve">。 </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7</w:t>
      </w:r>
      <w:r>
        <w:rPr>
          <w:rFonts w:hint="eastAsia"/>
          <w:lang w:val="en-US" w:eastAsia="zh-CN"/>
        </w:rPr>
        <w:t>.</w:t>
      </w:r>
      <w:r>
        <w:rPr>
          <w:rFonts w:hint="eastAsia"/>
        </w:rPr>
        <w:t>管道：</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${fj7jw27}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8</w:t>
      </w:r>
      <w:r>
        <w:rPr>
          <w:rFonts w:hint="eastAsia"/>
          <w:lang w:val="en-US" w:eastAsia="zh-CN"/>
        </w:rPr>
        <w:t>.</w:t>
      </w:r>
      <w:r>
        <w:rPr>
          <w:rFonts w:hint="eastAsia"/>
        </w:rPr>
        <w:t>窗户：</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left="0" w:leftChars="0" w:firstLine="0" w:firstLineChars="0"/>
        <w:jc w:val="left"/>
        <w:textAlignment w:val="auto"/>
      </w:pPr>
      <w:r>
        <w:rPr>
          <w:rFonts w:hint="eastAsia"/>
          <w:b/>
          <w:bCs/>
          <w:u w:val="single"/>
          <w:lang w:val="en-US" w:eastAsia="zh-CN"/>
        </w:rPr>
        <w:t xml:space="preserve">${fj7jw28}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jc w:val="left"/>
        <w:textAlignment w:val="auto"/>
      </w:pPr>
      <w:r>
        <w:rPr>
          <w:rFonts w:hint="eastAsia"/>
        </w:rPr>
        <w:t>9</w:t>
      </w:r>
      <w:r>
        <w:rPr>
          <w:rFonts w:hint="eastAsia"/>
          <w:lang w:val="en-US" w:eastAsia="zh-CN"/>
        </w:rPr>
        <w:t>.</w:t>
      </w:r>
      <w:r>
        <w:rPr>
          <w:rFonts w:hint="eastAsia"/>
          <w:b/>
          <w:bCs/>
          <w:u w:val="single"/>
          <w:lang w:val="en-US" w:eastAsia="zh-CN"/>
        </w:rPr>
        <w:t xml:space="preserve">${fj7jw29}  </w:t>
      </w:r>
      <w:r>
        <w:rPr>
          <w:rFonts w:hint="eastAsia"/>
          <w:u w:val="single"/>
          <w:lang w:val="en-US" w:eastAsia="zh-CN"/>
        </w:rPr>
        <w:t xml:space="preserve">                                        </w:t>
      </w:r>
      <w:r>
        <w:t>。</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jc w:val="left"/>
        <w:textAlignment w:val="auto"/>
      </w:pPr>
      <w:r>
        <w:rPr>
          <w:rFonts w:hint="eastAsia"/>
        </w:rPr>
        <w:t>10</w:t>
      </w:r>
      <w:r>
        <w:rPr>
          <w:rFonts w:hint="eastAsia"/>
          <w:lang w:val="en-US" w:eastAsia="zh-CN"/>
        </w:rPr>
        <w:t>.</w:t>
      </w:r>
      <w:r>
        <w:rPr>
          <w:rFonts w:hint="eastAsia"/>
          <w:b/>
          <w:bCs/>
          <w:u w:val="single"/>
          <w:lang w:val="en-US" w:eastAsia="zh-CN"/>
        </w:rPr>
        <w:t xml:space="preserve">${fj7jw30} </w:t>
      </w:r>
      <w:r>
        <w:rPr>
          <w:rFonts w:hint="eastAsia"/>
          <w:u w:val="single"/>
          <w:lang w:val="en-US" w:eastAsia="zh-CN"/>
        </w:rPr>
        <w:t xml:space="preserve">                                        </w:t>
      </w:r>
      <w:r>
        <w:t>。</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360" w:firstLineChars="150"/>
        <w:jc w:val="left"/>
        <w:textAlignment w:val="auto"/>
        <w:rPr>
          <w:szCs w:val="18"/>
        </w:rPr>
      </w:pPr>
      <w:r>
        <w:rPr>
          <w:rFonts w:hint="eastAsia"/>
          <w:szCs w:val="18"/>
        </w:rPr>
        <w:t>（一）保修项目、期限及责任的约定</w:t>
      </w:r>
    </w:p>
    <w:p>
      <w:pPr>
        <w:pStyle w:val="7"/>
        <w:keepNext w:val="0"/>
        <w:keepLines w:val="0"/>
        <w:pageBreakBefore w:val="0"/>
        <w:widowControl w:val="0"/>
        <w:kinsoku/>
        <w:wordWrap w:val="0"/>
        <w:overflowPunct w:val="0"/>
        <w:topLinePunct w:val="0"/>
        <w:autoSpaceDE/>
        <w:autoSpaceDN/>
        <w:bidi w:val="0"/>
        <w:adjustRightInd/>
        <w:snapToGrid/>
        <w:spacing w:before="0" w:beforeAutospacing="0" w:after="0" w:afterAutospacing="0"/>
        <w:ind w:firstLineChars="200"/>
        <w:jc w:val="left"/>
        <w:textAlignment w:val="auto"/>
        <w:rPr>
          <w:szCs w:val="18"/>
        </w:rPr>
      </w:pPr>
      <w:r>
        <w:rPr>
          <w:rFonts w:hint="eastAsia"/>
          <w:szCs w:val="18"/>
        </w:rPr>
        <w:t>1</w:t>
      </w:r>
      <w:r>
        <w:rPr>
          <w:rFonts w:hint="eastAsia"/>
          <w:szCs w:val="18"/>
          <w:lang w:val="en-US" w:eastAsia="zh-CN"/>
        </w:rPr>
        <w:t>.</w:t>
      </w:r>
      <w:r>
        <w:rPr>
          <w:rFonts w:hint="eastAsia"/>
          <w:szCs w:val="18"/>
        </w:rPr>
        <w:t>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${fj8jw1}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（不得低于设计文件规定的该工程的合理使用年限）</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${fj8jw2}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2.屋面防水工程、有防水要求的卫生间、房间和外墙面的防渗漏：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${fj8jw3}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（不得低于5年）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${fj8jw4}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left="420" w:leftChars="200"/>
        <w:jc w:val="left"/>
        <w:textAlignment w:val="auto"/>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kern w:val="0"/>
          <w:sz w:val="24"/>
          <w:szCs w:val="18"/>
          <w:u w:val="single"/>
          <w:lang w:val="en-US" w:eastAsia="zh-CN"/>
        </w:rPr>
        <w:t xml:space="preserve"> </w:t>
      </w:r>
      <w:r>
        <w:rPr>
          <w:rFonts w:hint="eastAsia" w:ascii="宋体" w:hAnsi="宋体"/>
          <w:b/>
          <w:bCs/>
          <w:kern w:val="0"/>
          <w:sz w:val="24"/>
          <w:szCs w:val="18"/>
          <w:u w:val="single"/>
          <w:lang w:val="en-US" w:eastAsia="zh-CN"/>
        </w:rPr>
        <w:t xml:space="preserve">${fj8jw5}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${fj8jw6}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kern w:val="0"/>
          <w:sz w:val="24"/>
          <w:szCs w:val="18"/>
        </w:rPr>
      </w:pPr>
      <w:r>
        <w:rPr>
          <w:rFonts w:hint="eastAsia" w:ascii="宋体" w:hAnsi="宋体"/>
          <w:kern w:val="0"/>
          <w:sz w:val="24"/>
          <w:szCs w:val="18"/>
        </w:rPr>
        <w:t xml:space="preserve">    4.电气管线、给排水管道、设备安装：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${fj8jw7}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${fj8jw8}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kern w:val="0"/>
          <w:sz w:val="24"/>
          <w:szCs w:val="18"/>
        </w:rPr>
      </w:pPr>
      <w:r>
        <w:rPr>
          <w:rFonts w:hint="eastAsia" w:ascii="宋体" w:hAnsi="宋体"/>
          <w:kern w:val="0"/>
          <w:sz w:val="24"/>
          <w:szCs w:val="18"/>
        </w:rPr>
        <w:t xml:space="preserve">    5.装修工程：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保修期限为：</w:t>
      </w:r>
      <w:r>
        <w:rPr>
          <w:rFonts w:hint="eastAsia" w:ascii="宋体" w:hAnsi="宋体"/>
          <w:b/>
          <w:bCs/>
          <w:kern w:val="0"/>
          <w:sz w:val="24"/>
          <w:szCs w:val="18"/>
          <w:u w:val="single"/>
          <w:lang w:val="en-US" w:eastAsia="zh-CN"/>
        </w:rPr>
        <w:t xml:space="preserve"> ${fj8jw9}  </w:t>
      </w:r>
      <w:r>
        <w:rPr>
          <w:rFonts w:hint="eastAsia" w:ascii="宋体" w:hAnsi="宋体"/>
          <w:kern w:val="0"/>
          <w:sz w:val="24"/>
          <w:szCs w:val="18"/>
          <w:u w:val="single"/>
          <w:lang w:val="en-US" w:eastAsia="zh-CN"/>
        </w:rPr>
        <w:t xml:space="preserve">      </w:t>
      </w:r>
      <w:r>
        <w:rPr>
          <w:rFonts w:hint="eastAsia" w:ascii="宋体" w:hAnsi="宋体"/>
          <w:kern w:val="0"/>
          <w:sz w:val="24"/>
          <w:szCs w:val="18"/>
        </w:rPr>
        <w:t>（不得低于2年）</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b/>
          <w:bCs/>
          <w:kern w:val="0"/>
          <w:sz w:val="24"/>
          <w:szCs w:val="18"/>
          <w:u w:val="single"/>
          <w:lang w:val="en-US" w:eastAsia="zh-CN"/>
        </w:rPr>
        <w:t xml:space="preserve">${fj8jw10}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6、</w:t>
      </w:r>
      <w:r>
        <w:rPr>
          <w:rFonts w:hint="eastAsia" w:ascii="宋体" w:hAnsi="宋体"/>
          <w:b/>
          <w:bCs/>
          <w:kern w:val="0"/>
          <w:sz w:val="24"/>
          <w:szCs w:val="18"/>
          <w:u w:val="single"/>
          <w:lang w:val="en-US" w:eastAsia="zh-CN"/>
        </w:rPr>
        <w:t xml:space="preserve">${fj8jw11}     </w:t>
      </w:r>
      <w:r>
        <w:rPr>
          <w:rFonts w:hint="eastAsia" w:ascii="宋体" w:hAnsi="宋体"/>
          <w:kern w:val="0"/>
          <w:sz w:val="24"/>
          <w:szCs w:val="18"/>
          <w:u w:val="single"/>
          <w:lang w:val="en-US" w:eastAsia="zh-CN"/>
        </w:rPr>
        <w:t xml:space="preserve">                                      </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7、</w:t>
      </w:r>
      <w:r>
        <w:rPr>
          <w:rFonts w:hint="eastAsia" w:ascii="宋体" w:hAnsi="宋体"/>
          <w:b/>
          <w:bCs/>
          <w:kern w:val="0"/>
          <w:sz w:val="24"/>
          <w:szCs w:val="18"/>
          <w:u w:val="single"/>
          <w:lang w:val="en-US" w:eastAsia="zh-CN"/>
        </w:rPr>
        <w:t xml:space="preserve">${fj8jw12}  </w:t>
      </w:r>
      <w:r>
        <w:rPr>
          <w:rFonts w:hint="eastAsia" w:ascii="宋体" w:hAnsi="宋体"/>
          <w:kern w:val="0"/>
          <w:sz w:val="24"/>
          <w:szCs w:val="18"/>
          <w:u w:val="single"/>
          <w:lang w:val="en-US" w:eastAsia="zh-CN"/>
        </w:rPr>
        <w:t xml:space="preserve">                                          </w:t>
      </w:r>
      <w:r>
        <w:rPr>
          <w:rFonts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8、</w:t>
      </w:r>
      <w:r>
        <w:rPr>
          <w:rFonts w:hint="eastAsia" w:ascii="宋体" w:hAnsi="宋体"/>
          <w:b/>
          <w:bCs/>
          <w:kern w:val="0"/>
          <w:sz w:val="24"/>
          <w:szCs w:val="18"/>
          <w:u w:val="single"/>
          <w:lang w:val="en-US" w:eastAsia="zh-CN"/>
        </w:rPr>
        <w:t xml:space="preserve">${fj8jw13}     </w:t>
      </w:r>
      <w:r>
        <w:rPr>
          <w:rFonts w:hint="eastAsia" w:ascii="宋体" w:hAnsi="宋体"/>
          <w:kern w:val="0"/>
          <w:sz w:val="24"/>
          <w:szCs w:val="18"/>
          <w:u w:val="single"/>
          <w:lang w:val="en-US" w:eastAsia="zh-CN"/>
        </w:rPr>
        <w:t xml:space="preserve">                                       </w:t>
      </w:r>
      <w:r>
        <w:rPr>
          <w:rFonts w:hint="eastAsia" w:ascii="宋体" w:hAnsi="宋体"/>
          <w:kern w:val="0"/>
          <w:sz w:val="24"/>
          <w:szCs w:val="18"/>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kern w:val="0"/>
          <w:sz w:val="24"/>
          <w:szCs w:val="18"/>
        </w:rPr>
      </w:pPr>
      <w:r>
        <w:rPr>
          <w:rFonts w:hint="eastAsia" w:ascii="宋体" w:hAnsi="宋体"/>
          <w:kern w:val="0"/>
          <w:sz w:val="24"/>
          <w:szCs w:val="18"/>
        </w:rPr>
        <w:t>（二）其他约定</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ascii="宋体" w:hAnsi="宋体"/>
          <w:kern w:val="0"/>
          <w:sz w:val="24"/>
          <w:szCs w:val="18"/>
        </w:rPr>
      </w:pPr>
      <w:r>
        <w:rPr>
          <w:rFonts w:hint="eastAsia" w:ascii="宋体" w:hAnsi="宋体"/>
          <w:kern w:val="0"/>
          <w:sz w:val="24"/>
          <w:szCs w:val="18"/>
          <w:u w:val="single"/>
        </w:rPr>
        <w:t xml:space="preserve"> </w:t>
      </w:r>
      <w:r>
        <w:rPr>
          <w:rFonts w:hint="eastAsia" w:ascii="宋体" w:hAnsi="宋体"/>
          <w:b/>
          <w:bCs/>
          <w:kern w:val="0"/>
          <w:sz w:val="24"/>
          <w:szCs w:val="18"/>
          <w:u w:val="single"/>
          <w:lang w:val="en-US" w:eastAsia="zh-CN"/>
        </w:rPr>
        <w:t xml:space="preserve">${fj8jw14}   </w:t>
      </w:r>
      <w:r>
        <w:rPr>
          <w:rFonts w:hint="eastAsia" w:ascii="宋体" w:hAnsi="宋体"/>
          <w:kern w:val="0"/>
          <w:sz w:val="24"/>
          <w:szCs w:val="18"/>
          <w:u w:val="single"/>
          <w:lang w:val="en-US" w:eastAsia="zh-CN"/>
        </w:rPr>
        <w:t xml:space="preserve">                                               </w:t>
      </w:r>
      <w:r>
        <w:rPr>
          <w:rFonts w:hint="eastAsia" w:ascii="宋体" w:hAnsi="宋体"/>
          <w:kern w:val="0"/>
          <w:sz w:val="24"/>
          <w:szCs w:val="18"/>
        </w:rPr>
        <w:t>。</w:t>
      </w:r>
    </w:p>
    <w:p>
      <w:pPr>
        <w:keepNext w:val="0"/>
        <w:keepLines w:val="0"/>
        <w:pageBreakBefore w:val="0"/>
        <w:widowControl w:val="0"/>
        <w:kinsoku/>
        <w:wordWrap w:val="0"/>
        <w:overflowPunct w:val="0"/>
        <w:topLinePunct w:val="0"/>
        <w:autoSpaceDE/>
        <w:autoSpaceDN/>
        <w:bidi w:val="0"/>
        <w:adjustRightInd/>
        <w:snapToGrid/>
        <w:jc w:val="left"/>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val="0"/>
        <w:overflowPunct w:val="0"/>
        <w:topLinePunct w:val="0"/>
        <w:autoSpaceDE/>
        <w:autoSpaceDN/>
        <w:bidi w:val="0"/>
        <w:adjustRightInd/>
        <w:snapToGrid/>
        <w:textAlignment w:val="auto"/>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jc w:val="right"/>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r>
      <w:rPr>
        <w:rFonts w:hint="eastAsia" w:ascii="宋体" w:hAnsi="宋体" w:eastAsia="宋体" w:cs="宋体"/>
        <w:sz w:val="28"/>
        <w:szCs w:val="28"/>
        <w:lang w:val="en-US" w:eastAsia="zh-CN"/>
      </w:rPr>
      <w:t xml:space="preserve"> </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06E3D47"/>
    <w:rsid w:val="01303E1C"/>
    <w:rsid w:val="015520E9"/>
    <w:rsid w:val="01586045"/>
    <w:rsid w:val="03531EDB"/>
    <w:rsid w:val="037E0F2F"/>
    <w:rsid w:val="03E77F55"/>
    <w:rsid w:val="04134AAE"/>
    <w:rsid w:val="04231C78"/>
    <w:rsid w:val="04626EB4"/>
    <w:rsid w:val="052E5F85"/>
    <w:rsid w:val="05D61A5C"/>
    <w:rsid w:val="067A01D2"/>
    <w:rsid w:val="06B507FA"/>
    <w:rsid w:val="06EA72E8"/>
    <w:rsid w:val="0707267C"/>
    <w:rsid w:val="07081C2E"/>
    <w:rsid w:val="08621619"/>
    <w:rsid w:val="09003F0E"/>
    <w:rsid w:val="0AF023AB"/>
    <w:rsid w:val="0B0A3B72"/>
    <w:rsid w:val="0B167ED8"/>
    <w:rsid w:val="0B4C08EB"/>
    <w:rsid w:val="0B537D19"/>
    <w:rsid w:val="0C1E6633"/>
    <w:rsid w:val="0C3142C7"/>
    <w:rsid w:val="0CE31DF1"/>
    <w:rsid w:val="0D3579B0"/>
    <w:rsid w:val="0D421DBF"/>
    <w:rsid w:val="0DFA3B91"/>
    <w:rsid w:val="0E047A80"/>
    <w:rsid w:val="0E367377"/>
    <w:rsid w:val="0E466770"/>
    <w:rsid w:val="0F6E401A"/>
    <w:rsid w:val="0F8E730C"/>
    <w:rsid w:val="0F97667F"/>
    <w:rsid w:val="0FFD0209"/>
    <w:rsid w:val="102074B1"/>
    <w:rsid w:val="107C3EF7"/>
    <w:rsid w:val="107E7435"/>
    <w:rsid w:val="10B23803"/>
    <w:rsid w:val="10E675B0"/>
    <w:rsid w:val="11236384"/>
    <w:rsid w:val="11306C2C"/>
    <w:rsid w:val="11841352"/>
    <w:rsid w:val="11BF033E"/>
    <w:rsid w:val="11C73FEA"/>
    <w:rsid w:val="11D6292F"/>
    <w:rsid w:val="12051B0C"/>
    <w:rsid w:val="122F7579"/>
    <w:rsid w:val="132737F9"/>
    <w:rsid w:val="14932C06"/>
    <w:rsid w:val="14D07C8B"/>
    <w:rsid w:val="153A2F53"/>
    <w:rsid w:val="153D2514"/>
    <w:rsid w:val="15C468BB"/>
    <w:rsid w:val="16637A67"/>
    <w:rsid w:val="16AF5CE4"/>
    <w:rsid w:val="16C37F55"/>
    <w:rsid w:val="1751324F"/>
    <w:rsid w:val="17BB1F09"/>
    <w:rsid w:val="17C70917"/>
    <w:rsid w:val="17CC652C"/>
    <w:rsid w:val="17E50639"/>
    <w:rsid w:val="17EE78D1"/>
    <w:rsid w:val="183402E6"/>
    <w:rsid w:val="18BE0AF0"/>
    <w:rsid w:val="18C371D8"/>
    <w:rsid w:val="18E3642E"/>
    <w:rsid w:val="1932654C"/>
    <w:rsid w:val="194A2244"/>
    <w:rsid w:val="196F067E"/>
    <w:rsid w:val="19C50AC1"/>
    <w:rsid w:val="19ED1D6F"/>
    <w:rsid w:val="1A4D00F5"/>
    <w:rsid w:val="1A5F183B"/>
    <w:rsid w:val="1B154887"/>
    <w:rsid w:val="1BEE5FA2"/>
    <w:rsid w:val="1C2F0CCA"/>
    <w:rsid w:val="1C690933"/>
    <w:rsid w:val="1CA1017B"/>
    <w:rsid w:val="1CD6107C"/>
    <w:rsid w:val="1D055462"/>
    <w:rsid w:val="1D7B6084"/>
    <w:rsid w:val="1D7F5B57"/>
    <w:rsid w:val="1DB30284"/>
    <w:rsid w:val="1E26237C"/>
    <w:rsid w:val="1ED9745A"/>
    <w:rsid w:val="1F010BEC"/>
    <w:rsid w:val="1F05105D"/>
    <w:rsid w:val="1FD63F42"/>
    <w:rsid w:val="1FF5548C"/>
    <w:rsid w:val="2068723D"/>
    <w:rsid w:val="20B94CA6"/>
    <w:rsid w:val="20DE7686"/>
    <w:rsid w:val="21F53581"/>
    <w:rsid w:val="22906F46"/>
    <w:rsid w:val="22CA4577"/>
    <w:rsid w:val="22FA4A86"/>
    <w:rsid w:val="23404919"/>
    <w:rsid w:val="23923768"/>
    <w:rsid w:val="23D14BF0"/>
    <w:rsid w:val="2409248B"/>
    <w:rsid w:val="24356EF0"/>
    <w:rsid w:val="24954F67"/>
    <w:rsid w:val="25C81687"/>
    <w:rsid w:val="25FA41D7"/>
    <w:rsid w:val="263D383C"/>
    <w:rsid w:val="269234DE"/>
    <w:rsid w:val="26A56BEB"/>
    <w:rsid w:val="270E2497"/>
    <w:rsid w:val="27841167"/>
    <w:rsid w:val="27FD5BA8"/>
    <w:rsid w:val="28343C3D"/>
    <w:rsid w:val="287D5FEA"/>
    <w:rsid w:val="28A6436E"/>
    <w:rsid w:val="29147142"/>
    <w:rsid w:val="2917577A"/>
    <w:rsid w:val="297A78F5"/>
    <w:rsid w:val="29E1757A"/>
    <w:rsid w:val="29EA5C7B"/>
    <w:rsid w:val="2A0F55B3"/>
    <w:rsid w:val="2A357FBE"/>
    <w:rsid w:val="2AF3124F"/>
    <w:rsid w:val="2B370D1A"/>
    <w:rsid w:val="2B5E4778"/>
    <w:rsid w:val="2B9F0669"/>
    <w:rsid w:val="2C08466F"/>
    <w:rsid w:val="2C5F2BFF"/>
    <w:rsid w:val="2D591752"/>
    <w:rsid w:val="2DE92633"/>
    <w:rsid w:val="2E227DF9"/>
    <w:rsid w:val="2EC0131B"/>
    <w:rsid w:val="2EC62475"/>
    <w:rsid w:val="2EDC4CC2"/>
    <w:rsid w:val="2EE36601"/>
    <w:rsid w:val="2F0A2051"/>
    <w:rsid w:val="308B77C9"/>
    <w:rsid w:val="309E5AB8"/>
    <w:rsid w:val="30A0492C"/>
    <w:rsid w:val="30EE074E"/>
    <w:rsid w:val="30F14AD9"/>
    <w:rsid w:val="3115683F"/>
    <w:rsid w:val="32157ED0"/>
    <w:rsid w:val="3397372A"/>
    <w:rsid w:val="33D668FF"/>
    <w:rsid w:val="33EF6A18"/>
    <w:rsid w:val="342964AC"/>
    <w:rsid w:val="344B42F4"/>
    <w:rsid w:val="349F5D4B"/>
    <w:rsid w:val="34E916DC"/>
    <w:rsid w:val="351B3EE2"/>
    <w:rsid w:val="357B2140"/>
    <w:rsid w:val="35A43AC8"/>
    <w:rsid w:val="35C16864"/>
    <w:rsid w:val="36B754EE"/>
    <w:rsid w:val="37201071"/>
    <w:rsid w:val="375F65D5"/>
    <w:rsid w:val="378831E6"/>
    <w:rsid w:val="37A874C6"/>
    <w:rsid w:val="3916654F"/>
    <w:rsid w:val="39BA7CED"/>
    <w:rsid w:val="39E23DDD"/>
    <w:rsid w:val="3A4B3C6E"/>
    <w:rsid w:val="3A7B611A"/>
    <w:rsid w:val="3A9905BE"/>
    <w:rsid w:val="3B593E7B"/>
    <w:rsid w:val="3B840893"/>
    <w:rsid w:val="3B8C03D3"/>
    <w:rsid w:val="3E7853A3"/>
    <w:rsid w:val="3F023BCF"/>
    <w:rsid w:val="3F275BC5"/>
    <w:rsid w:val="3F3C4BD4"/>
    <w:rsid w:val="3FE306EA"/>
    <w:rsid w:val="3FED3F45"/>
    <w:rsid w:val="4056725A"/>
    <w:rsid w:val="40600FF8"/>
    <w:rsid w:val="406D78C9"/>
    <w:rsid w:val="411F695E"/>
    <w:rsid w:val="41A364B0"/>
    <w:rsid w:val="41E70508"/>
    <w:rsid w:val="42B055C7"/>
    <w:rsid w:val="43064750"/>
    <w:rsid w:val="43563ACB"/>
    <w:rsid w:val="43E15A66"/>
    <w:rsid w:val="43FF214E"/>
    <w:rsid w:val="44314EB0"/>
    <w:rsid w:val="45136F80"/>
    <w:rsid w:val="45455586"/>
    <w:rsid w:val="4590172D"/>
    <w:rsid w:val="45CE47C8"/>
    <w:rsid w:val="46394041"/>
    <w:rsid w:val="47B61129"/>
    <w:rsid w:val="47D8207E"/>
    <w:rsid w:val="488B1E8E"/>
    <w:rsid w:val="49454A9C"/>
    <w:rsid w:val="495071F1"/>
    <w:rsid w:val="498E48AC"/>
    <w:rsid w:val="49B72034"/>
    <w:rsid w:val="49D57A0A"/>
    <w:rsid w:val="49E80FA8"/>
    <w:rsid w:val="4A063CB5"/>
    <w:rsid w:val="4AE20082"/>
    <w:rsid w:val="4AED1F67"/>
    <w:rsid w:val="4B2229D7"/>
    <w:rsid w:val="4B7F7F69"/>
    <w:rsid w:val="4B984859"/>
    <w:rsid w:val="4BF2755C"/>
    <w:rsid w:val="4C204553"/>
    <w:rsid w:val="4C252387"/>
    <w:rsid w:val="4C441F6C"/>
    <w:rsid w:val="4C885460"/>
    <w:rsid w:val="4D07571D"/>
    <w:rsid w:val="4D087821"/>
    <w:rsid w:val="4DA15085"/>
    <w:rsid w:val="4DFC35C5"/>
    <w:rsid w:val="4E155C1A"/>
    <w:rsid w:val="4F05054F"/>
    <w:rsid w:val="4F4C0A99"/>
    <w:rsid w:val="4F547575"/>
    <w:rsid w:val="505C564B"/>
    <w:rsid w:val="50B229DB"/>
    <w:rsid w:val="5176201A"/>
    <w:rsid w:val="51DA064F"/>
    <w:rsid w:val="52077F9D"/>
    <w:rsid w:val="52DD6F7E"/>
    <w:rsid w:val="52F139FA"/>
    <w:rsid w:val="54106ECF"/>
    <w:rsid w:val="546F0E4B"/>
    <w:rsid w:val="54D82CEE"/>
    <w:rsid w:val="5566664B"/>
    <w:rsid w:val="55A707FD"/>
    <w:rsid w:val="55C24FEA"/>
    <w:rsid w:val="560F378F"/>
    <w:rsid w:val="56B94EFE"/>
    <w:rsid w:val="571138C2"/>
    <w:rsid w:val="575E5AF0"/>
    <w:rsid w:val="57866E7A"/>
    <w:rsid w:val="57C916D4"/>
    <w:rsid w:val="580F63A8"/>
    <w:rsid w:val="5865206D"/>
    <w:rsid w:val="586B1424"/>
    <w:rsid w:val="58D85872"/>
    <w:rsid w:val="59851AE2"/>
    <w:rsid w:val="59C11BD9"/>
    <w:rsid w:val="5A3D3F75"/>
    <w:rsid w:val="5A92147A"/>
    <w:rsid w:val="5A9E4DBB"/>
    <w:rsid w:val="5B6433B7"/>
    <w:rsid w:val="5BAF136A"/>
    <w:rsid w:val="5BB31738"/>
    <w:rsid w:val="5BB54DC3"/>
    <w:rsid w:val="5C3A4844"/>
    <w:rsid w:val="5C436C11"/>
    <w:rsid w:val="5C5C1F16"/>
    <w:rsid w:val="5CAB3764"/>
    <w:rsid w:val="5CDE2F50"/>
    <w:rsid w:val="5D5A3BFB"/>
    <w:rsid w:val="5E592C26"/>
    <w:rsid w:val="5E9200DB"/>
    <w:rsid w:val="5F0F1CA1"/>
    <w:rsid w:val="5F4361D7"/>
    <w:rsid w:val="5F803174"/>
    <w:rsid w:val="609D008A"/>
    <w:rsid w:val="60D12453"/>
    <w:rsid w:val="61033CAF"/>
    <w:rsid w:val="622B792E"/>
    <w:rsid w:val="62317080"/>
    <w:rsid w:val="62B27488"/>
    <w:rsid w:val="630A4479"/>
    <w:rsid w:val="6384422B"/>
    <w:rsid w:val="64004D7C"/>
    <w:rsid w:val="64747DB5"/>
    <w:rsid w:val="65435A04"/>
    <w:rsid w:val="65B8144A"/>
    <w:rsid w:val="66527373"/>
    <w:rsid w:val="66745204"/>
    <w:rsid w:val="66BB66F3"/>
    <w:rsid w:val="67555AE2"/>
    <w:rsid w:val="675A53D0"/>
    <w:rsid w:val="67775F0F"/>
    <w:rsid w:val="67886CB2"/>
    <w:rsid w:val="67D36037"/>
    <w:rsid w:val="681F2C36"/>
    <w:rsid w:val="687872C6"/>
    <w:rsid w:val="6A00785D"/>
    <w:rsid w:val="6B0D56AF"/>
    <w:rsid w:val="6B7912E9"/>
    <w:rsid w:val="6C3A449F"/>
    <w:rsid w:val="6C920430"/>
    <w:rsid w:val="6D1467CC"/>
    <w:rsid w:val="6ED75039"/>
    <w:rsid w:val="6F734BCA"/>
    <w:rsid w:val="70806DCC"/>
    <w:rsid w:val="7098314C"/>
    <w:rsid w:val="70A220DD"/>
    <w:rsid w:val="70AD67B1"/>
    <w:rsid w:val="71527173"/>
    <w:rsid w:val="72020A87"/>
    <w:rsid w:val="72215E7E"/>
    <w:rsid w:val="722F7A4B"/>
    <w:rsid w:val="7233119F"/>
    <w:rsid w:val="7267115A"/>
    <w:rsid w:val="737E206E"/>
    <w:rsid w:val="75F32AF5"/>
    <w:rsid w:val="76092015"/>
    <w:rsid w:val="765E47D7"/>
    <w:rsid w:val="770D7237"/>
    <w:rsid w:val="77120D30"/>
    <w:rsid w:val="773E4E1E"/>
    <w:rsid w:val="77F25D86"/>
    <w:rsid w:val="787F5467"/>
    <w:rsid w:val="78B438AD"/>
    <w:rsid w:val="7901218C"/>
    <w:rsid w:val="79FA2A78"/>
    <w:rsid w:val="7A430941"/>
    <w:rsid w:val="7A791648"/>
    <w:rsid w:val="7A980E46"/>
    <w:rsid w:val="7A9F5F9D"/>
    <w:rsid w:val="7AC828B1"/>
    <w:rsid w:val="7BA446AC"/>
    <w:rsid w:val="7BAD487C"/>
    <w:rsid w:val="7C690F8C"/>
    <w:rsid w:val="7C7868CD"/>
    <w:rsid w:val="7C9D5CF6"/>
    <w:rsid w:val="7CCA2A42"/>
    <w:rsid w:val="7CD97365"/>
    <w:rsid w:val="7CE46CD8"/>
    <w:rsid w:val="7CF26172"/>
    <w:rsid w:val="7D420D01"/>
    <w:rsid w:val="7DB416D4"/>
    <w:rsid w:val="7DCE16ED"/>
    <w:rsid w:val="7E650850"/>
    <w:rsid w:val="7E7A413F"/>
    <w:rsid w:val="7FED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8">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9">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10191</Words>
  <Characters>12289</Characters>
  <Lines>0</Lines>
  <Paragraphs>0</Paragraphs>
  <TotalTime>5</TotalTime>
  <ScaleCrop>false</ScaleCrop>
  <LinksUpToDate>false</LinksUpToDate>
  <CharactersWithSpaces>17351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Administrator</cp:lastModifiedBy>
  <dcterms:modified xsi:type="dcterms:W3CDTF">2020-06-04T11:46:05Z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